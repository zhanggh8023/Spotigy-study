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D90FC" w14:textId="77777777" w:rsidR="0029075B" w:rsidRPr="00B12700" w:rsidRDefault="0029075B" w:rsidP="008A6A63">
      <w:pPr>
        <w:keepNext/>
        <w:rPr>
          <w:rFonts w:hint="eastAsia"/>
        </w:rPr>
      </w:pP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firstRow="1" w:lastRow="0" w:firstColumn="1" w:lastColumn="0" w:noHBand="0" w:noVBand="0"/>
      </w:tblPr>
      <w:tblGrid>
        <w:gridCol w:w="4029"/>
        <w:gridCol w:w="4231"/>
      </w:tblGrid>
      <w:tr w:rsidR="00F80E32" w14:paraId="4060260E" w14:textId="77777777">
        <w:tblPrEx>
          <w:tblCellMar>
            <w:top w:w="0" w:type="dxa"/>
            <w:bottom w:w="0" w:type="dxa"/>
          </w:tblCellMar>
        </w:tblPrEx>
        <w:trPr>
          <w:cantSplit/>
        </w:trPr>
        <w:tc>
          <w:tcPr>
            <w:tcW w:w="2439" w:type="pct"/>
          </w:tcPr>
          <w:p w14:paraId="0DCFE42C" w14:textId="6E957292" w:rsidR="00F80E32" w:rsidRPr="00A20D15" w:rsidRDefault="00151289" w:rsidP="008A6A63">
            <w:pPr>
              <w:pStyle w:val="ac"/>
              <w:rPr>
                <w:rFonts w:hint="eastAsia"/>
              </w:rPr>
            </w:pPr>
            <w:r>
              <w:rPr>
                <w:rFonts w:hint="eastAsia"/>
                <w:noProof/>
              </w:rPr>
              <mc:AlternateContent>
                <mc:Choice Requires="wps">
                  <w:drawing>
                    <wp:anchor distT="0" distB="0" distL="114300" distR="114300" simplePos="0" relativeHeight="251657216" behindDoc="0" locked="1" layoutInCell="1" allowOverlap="1" wp14:anchorId="62A0450F" wp14:editId="0D5E1D44">
                      <wp:simplePos x="0" y="0"/>
                      <wp:positionH relativeFrom="column">
                        <wp:posOffset>0</wp:posOffset>
                      </wp:positionH>
                      <wp:positionV relativeFrom="paragraph">
                        <wp:posOffset>0</wp:posOffset>
                      </wp:positionV>
                      <wp:extent cx="635" cy="635"/>
                      <wp:effectExtent l="9525" t="9525" r="8890" b="8890"/>
                      <wp:wrapNone/>
                      <wp:docPr id="4" name="DtsShapeName" descr="53@4@@42DCED57358D67E1GBG6CEEC83097JAk9=H:eVIU16061!!!!BIHO@]v11001714!@44E7@01102E21@EC7D1102E21@EC7D!!!!!!!!!!!!!!!!!!!!!!!!!!!!!!!!!!!!!!!!!!!!!!!!!!!!962CA962CCV11039229!!!BIHO@]v11039229!@5D5C53110533256337110533256337!!!!!!!!!!!!!!!!!!!!!!!!!!!!!!!!!!!!!!!!!!!!!!!!!!!!84E;H8;D&gt;RV11001714!!!BIHO@]v110017141@44E7@@1102E21@EC7D1102E21@EC7D!!!!!!!!!!!!!!!!!!!!!!!!!!!!!!!!!!!!!!!!!!!!!!!!!!!!86J8C86J8CR51158@!!!!!BIHO@]r51158!!!1@44E7EB11001851G3@711001851G3@7!!!!!!!!!!!!!!!!!!!!!!!!!!!!!!!!!!!!!!!!!!!!!!!!!!!!8::?S8::&gt;ZM11025047!!!BIHO@]m110250471@57584C110B34E3C386QUL10U10,州弯炽苏侈谜泞变ⅸ堰古ⅷ/enu!!!!!!!!!!!!!!!!!!!!!!!!!!!!!!!!!!!!!!!!!!!!!!!!!!!!!!!!!!!!!!!!!!!!!!!!!!!!!!!!!!!!!!!!!!!!!!!!!!!!!!!!!!!!!!!!!!!!!!!!!!!!!!!!!!!!!!!!!!!!!!!!!!!!!!!!!!!!!!!!!!!!!!!!!!!!!!!!!!!!!!!!!!!!!!!!!!!!!!!!!!!!!!!!!!!!!!!!!!!!!!!!!!!!!!!!!!!!!!!!!!!!!!!!!!!!!!!!!!!!!!!!!!!!!!!!!!!!!!!!!!!!!!!!!!!!!!!!!!!!!!!!!!!!!!!!!!!!!!!!!!!!!!!!!!!!!!!!!!!!!!!!!!!!!!!!!!!!!!!!!!!!!!!!!!!!!!!!!!!!!!!!!!!!!!!!!!!!!!!!!!!!!!!!!!!!!!!!!!!!!!!!!!!!!!!!!!!!!!!!!!!!!!!!!!!!!!!!!!!!!!!!!!!!!!!!!!!!!!!!!!!!!!!!!!!!!!!!!!!!!!!!!!!!!!!!!!!!!!!!!!!!!!!!!!!!!!!!!!!!!!!!!!!!!!!!!!!!!!!!!!!!!!!!!!!!!!!!!!!!!!!!!!!!!!!!!!!!!!!!!!!!!!!!!!!!!!!!!!!!!!!!!!!!!!!!!!!!!!!!!!!!!!!!!!!!!!!!!!!!!!!!!!!!!!!!!!!!!!!!!!!!!!!!!!!!!!!!!!!!!!!!!!!!!!!!!!!!!!!!!!!!!!!!!!!!!!!!!!!!!!!!!!!!!!!!!!!!!!!!!!!!!!!!!!!!!!!!!!!!!!!!!!!!!!!!!!!!!!!!!!!!!!!!!!!!!!!!!!!!!!!!!!!!!!!!!!!!!!!!!!!!!!!!!!!!!!!!!!!!!!!!!!!!!!!!!!!!!!!!!!!!!!!!!!!!!!!!!!!!!!!!!!!!!!!!!!!!!!!!!!!!!!!!!!!!!!!!!!!!!!!!!!!!!!!!!!!!!!!!!!!!!!!!!!!!!!!!!!!!!!!!!!!!!!!!!!!!!!!!!!!!!!!!!!!!!!!!!!!!!!!!!!!!!!!!!!!!!!!!!!!!!!!!!!!!!!!!!!!!!!!!!!!!!!!!!!!!!!!!!!!!!!!!!!!!!!!!!!!!!!!!!!!!!!!!!!!!!!!!!!!!!!!!!!!!!!!!!!!!!!!!!!!!!!!!!!!!!!!!!!!!!!!!!!!!!!!!!!!!!!!!!!!!!!!!!!!!!!!!!!!!!!!!!!!!!!!!!!!!!!!!!!!!!!!!!!!!!!!!!!!!!!!!!!!!!!!!!!!!!!!!!!!!!!!!!!!!!!!!!!!!!!!!!!!!!!!!!!!!!!!!!!!!!!!!!!!!!!!!!!!!!!!!!!!!!!!!!!!!!!!!!!!!!!!!!!!!!!!!!!!!!!!!!!!!!!!!!!!!!!!!!!!!!!!!!!!!!!!!!!!!!!!!!!!!!!!!!!!!!!!!!!!!!!!!!!!!!!!!!!!!!!!!!!!!!!!!!!!!!!!!!!!!!!!!!!!!!!!!!!!!!!!!!!!!!!!!!!!!!!!!!!!!!!!!!!!!!!!!!!!!!!!!!!!!!!!!!!!!!!!!!!!!!!!!!!!!!!!!!!!!!!!!!!!!!!!!!!!!!!!!!!!!!!!!!!!!!!!!!!!!!!!!!!!!!!!!!!!!!!!!!!!!!!!!!!!!!!!!!!!!!!!!!!!!!!!!!!!!!!!!!!!!!!!!!!!!!!!!!!!!!!!!!!!!!!!!!!!!!!!!!!!!!!!!!!!!!!!!!!!!!!!!!!!!!!!!!!!!!!!!!!!!!!!!!!!!!!!!!!!!!!!!!!!!!!!!!!!!!!!!!!!!!!!!!!!!!!!!!!!!!!!!!!!!!!!!!!!!!!!!!!!!!!!!!!!!!!!!!!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EA87B" id="DtsShapeName" o:spid="_x0000_s1026" alt="53@4@@42DCED57358D67E1GBG6CEEC83097JAk9=H:eVIU16061!!!!BIHO@]v11001714!@44E7@01102E21@EC7D1102E21@EC7D!!!!!!!!!!!!!!!!!!!!!!!!!!!!!!!!!!!!!!!!!!!!!!!!!!!!962CA962CCV11039229!!!BIHO@]v11039229!@5D5C53110533256337110533256337!!!!!!!!!!!!!!!!!!!!!!!!!!!!!!!!!!!!!!!!!!!!!!!!!!!!84E;H8;D&gt;RV11001714!!!BIHO@]v110017141@44E7@@1102E21@EC7D1102E21@EC7D!!!!!!!!!!!!!!!!!!!!!!!!!!!!!!!!!!!!!!!!!!!!!!!!!!!!86J8C86J8CR51158@!!!!!BIHO@]r51158!!!1@44E7EB11001851G3@711001851G3@7!!!!!!!!!!!!!!!!!!!!!!!!!!!!!!!!!!!!!!!!!!!!!!!!!!!!8::?S8::&gt;ZM11025047!!!BIHO@]m110250471@57584C110B34E3C386QUL10U10,州弯炽苏侈谜泞变ⅸ堰古ⅷ/enu!!!!!!!!!!!!!!!!!!!!!!!!!!!!!!!!!!!!!!!!!!!!!!!!!!!!!!!!!!!!!!!!!!!!!!!!!!!!!!!!!!!!!!!!!!!!!!!!!!!!!!!!!!!!!!!!!!!!!!!!!!!!!!!!!!!!!!!!!!!!!!!!!!!!!!!!!!!!!!!!!!!!!!!!!!!!!!!!!!!!!!!!!!!!!!!!!!!!!!!!!!!!!!!!!!!!!!!!!!!!!!!!!!!!!!!!!!!!!!!!!!!!!!!!!!!!!!!!!!!!!!!!!!!!!!!!!!!!!!!!!!!!!!!!!!!!!!!!!!!!!!!!!!!!!!!!!!!!!!!!!!!!!!!!!!!!!!!!!!!!!!!!!!!!!!!!!!!!!!!!!!!!!!!!!!!!!!!!!!!!!!!!!!!!!!!!!!!!!!!!!!!!!!!!!!!!!!!!!!!!!!!!!!!!!!!!!!!!!!!!!!!!!!!!!!!!!!!!!!!!!!!!!!!!!!!!!!!!!!!!!!!!!!!!!!!!!!!!!!!!!!!!!!!!!!!!!!!!!!!!!!!!!!!!!!!!!!!!!!!!!!!!!!!!!!!!!!!!!!!!!!!!!!!!!!!!!!!!!!!!!!!!!!!!!!!!!!!!!!!!!!!!!!!!!!!!!!!!!!!!!!!!!!!!!!!!!!!!!!!!!!!!!!!!!!!!!!!!!!!!!!!!!!!!!!!!!!!!!!!!!!!!!!!!!!!!!!!!!!!!!!!!!!!!!!!!!!!!!!!!!!!!!!!!!!!!!!!!!!!!!!!!!!!!!!!!!!!!!!!!!!!!!!!!!!!!!!!!!!!!!!!!!!!!!!!!!!!!!!!!!!!!!!!!!!!!!!!!!!!!!!!!!!!!!!!!!!!!!!!!!!!!!!!!!!!!!!!!!!!!!!!!!!!!!!!!!!!!!!!!!!!!!!!!!!!!!!!!!!!!!!!!!!!!!!!!!!!!!!!!!!!!!!!!!!!!!!!!!!!!!!!!!!!!!!!!!!!!!!!!!!!!!!!!!!!!!!!!!!!!!!!!!!!!!!!!!!!!!!!!!!!!!!!!!!!!!!!!!!!!!!!!!!!!!!!!!!!!!!!!!!!!!!!!!!!!!!!!!!!!!!!!!!!!!!!!!!!!!!!!!!!!!!!!!!!!!!!!!!!!!!!!!!!!!!!!!!!!!!!!!!!!!!!!!!!!!!!!!!!!!!!!!!!!!!!!!!!!!!!!!!!!!!!!!!!!!!!!!!!!!!!!!!!!!!!!!!!!!!!!!!!!!!!!!!!!!!!!!!!!!!!!!!!!!!!!!!!!!!!!!!!!!!!!!!!!!!!!!!!!!!!!!!!!!!!!!!!!!!!!!!!!!!!!!!!!!!!!!!!!!!!!!!!!!!!!!!!!!!!!!!!!!!!!!!!!!!!!!!!!!!!!!!!!!!!!!!!!!!!!!!!!!!!!!!!!!!!!!!!!!!!!!!!!!!!!!!!!!!!!!!!!!!!!!!!!!!!!!!!!!!!!!!!!!!!!!!!!!!!!!!!!!!!!!!!!!!!!!!!!!!!!!!!!!!!!!!!!!!!!!!!!!!!!!!!!!!!!!!!!!!!!!!!!!!!!!!!!!!!!!!!!!!!!!!!!!!!!!!!!!!!!!!!!!!!!!!!!!!!!!!!!!!!!!!!!!!!!!!!!!!!!!!!!!!!!!!!!!!!!!!!!!!!!!!!!!!!!!!!!!!!!!!!!!!!!!!!!!!!!!!!!!!!!!!!!!!!!!!!!!!!!!!!!!!!!!!!!!!!!!!!!!!!!!!!!!!!!!!!!!!!!!!!!!!!!!!!!!!!!!!!!!!!!!!!!!!!!!!!!!!!!!!!!!!!!!!!!!!!!!!!!!!!!!!!!!!!!!!!!!!!!!!!!!!!!!!!!!!!!!!!!!!!!!!!!!!!!!!!!!!!!!!!!!!!!!!!!!!!!!!1!1" style="position:absolute;left:0;text-align:left;margin-left:0;margin-top:0;width:.05pt;height:.05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00F80E32" w:rsidRPr="00A20D15">
              <w:rPr>
                <w:rFonts w:hint="eastAsia"/>
              </w:rPr>
              <w:t>产品名称</w:t>
            </w:r>
          </w:p>
        </w:tc>
        <w:tc>
          <w:tcPr>
            <w:tcW w:w="2561" w:type="pct"/>
          </w:tcPr>
          <w:p w14:paraId="7B71308A" w14:textId="77777777" w:rsidR="00F80E32" w:rsidRPr="00A20D15" w:rsidRDefault="00F80E32" w:rsidP="008A6A63">
            <w:pPr>
              <w:pStyle w:val="ac"/>
            </w:pPr>
            <w:r w:rsidRPr="00A20D15">
              <w:rPr>
                <w:rFonts w:hint="eastAsia"/>
              </w:rPr>
              <w:t>密级</w:t>
            </w:r>
          </w:p>
        </w:tc>
      </w:tr>
      <w:tr w:rsidR="00F80E32" w14:paraId="68E41BF2" w14:textId="77777777">
        <w:tblPrEx>
          <w:tblCellMar>
            <w:top w:w="0" w:type="dxa"/>
            <w:bottom w:w="0" w:type="dxa"/>
          </w:tblCellMar>
        </w:tblPrEx>
        <w:trPr>
          <w:cantSplit/>
        </w:trPr>
        <w:tc>
          <w:tcPr>
            <w:tcW w:w="2439" w:type="pct"/>
          </w:tcPr>
          <w:p w14:paraId="43A0ADBE" w14:textId="77777777" w:rsidR="00F80E32" w:rsidRPr="00A20D15" w:rsidRDefault="00F80E32" w:rsidP="008A6A63">
            <w:pPr>
              <w:pStyle w:val="ac"/>
              <w:rPr>
                <w:rFonts w:hint="eastAsia"/>
              </w:rPr>
            </w:pPr>
          </w:p>
        </w:tc>
        <w:tc>
          <w:tcPr>
            <w:tcW w:w="2561" w:type="pct"/>
          </w:tcPr>
          <w:p w14:paraId="063636E1" w14:textId="77777777" w:rsidR="00F80E32" w:rsidRPr="00A20D15" w:rsidRDefault="00F80E32" w:rsidP="008A6A63">
            <w:pPr>
              <w:pStyle w:val="ac"/>
              <w:rPr>
                <w:rFonts w:hint="eastAsia"/>
              </w:rPr>
            </w:pPr>
            <w:r>
              <w:rPr>
                <w:rFonts w:hint="eastAsia"/>
              </w:rPr>
              <w:t>秘密</w:t>
            </w:r>
          </w:p>
        </w:tc>
      </w:tr>
      <w:tr w:rsidR="00F80E32" w14:paraId="6EAFB45D" w14:textId="77777777">
        <w:tblPrEx>
          <w:tblCellMar>
            <w:top w:w="0" w:type="dxa"/>
            <w:bottom w:w="0" w:type="dxa"/>
          </w:tblCellMar>
        </w:tblPrEx>
        <w:trPr>
          <w:cantSplit/>
        </w:trPr>
        <w:tc>
          <w:tcPr>
            <w:tcW w:w="2439" w:type="pct"/>
          </w:tcPr>
          <w:p w14:paraId="1210F453" w14:textId="77777777" w:rsidR="00F80E32" w:rsidRPr="00257B13" w:rsidRDefault="00F80E32" w:rsidP="008A6A63">
            <w:pPr>
              <w:pStyle w:val="ac"/>
              <w:rPr>
                <w:rFonts w:ascii="Times New Roman" w:eastAsia="黑体" w:hAnsi="Times New Roman" w:cs="黑体"/>
              </w:rPr>
            </w:pPr>
            <w:r w:rsidRPr="00A20D15">
              <w:rPr>
                <w:rFonts w:hint="eastAsia"/>
              </w:rPr>
              <w:t>产品版本</w:t>
            </w:r>
          </w:p>
        </w:tc>
        <w:tc>
          <w:tcPr>
            <w:tcW w:w="2561" w:type="pct"/>
            <w:vMerge w:val="restart"/>
            <w:vAlign w:val="center"/>
          </w:tcPr>
          <w:p w14:paraId="2F79CCB9" w14:textId="77777777" w:rsidR="00F80E32" w:rsidRPr="00A20D15" w:rsidRDefault="00F80E32" w:rsidP="008A6A63">
            <w:pPr>
              <w:pStyle w:val="ac"/>
            </w:pPr>
            <w:r w:rsidRPr="00A20D15">
              <w:rPr>
                <w:rFonts w:hint="eastAsia"/>
              </w:rPr>
              <w:t>共</w:t>
            </w:r>
            <w:r w:rsidRPr="00A20D15">
              <w:fldChar w:fldCharType="begin"/>
            </w:r>
            <w:r w:rsidRPr="00A20D15">
              <w:instrText xml:space="preserve"> NUMPAGES   \* MERGEFORMAT </w:instrText>
            </w:r>
            <w:r w:rsidRPr="00A20D15">
              <w:fldChar w:fldCharType="separate"/>
            </w:r>
            <w:ins w:id="0" w:author="hui fan" w:date="2020-05-25T13:44:00Z">
              <w:r w:rsidR="00151289">
                <w:rPr>
                  <w:noProof/>
                </w:rPr>
                <w:t>3</w:t>
              </w:r>
            </w:ins>
            <w:del w:id="1" w:author="hui fan" w:date="2020-05-25T13:44:00Z">
              <w:r w:rsidR="00854BCD" w:rsidDel="00151289">
                <w:rPr>
                  <w:noProof/>
                </w:rPr>
                <w:delText>21</w:delText>
              </w:r>
            </w:del>
            <w:r w:rsidRPr="00A20D15">
              <w:fldChar w:fldCharType="end"/>
            </w:r>
            <w:r w:rsidRPr="00A20D15">
              <w:rPr>
                <w:rFonts w:hint="eastAsia"/>
              </w:rPr>
              <w:t>页</w:t>
            </w:r>
          </w:p>
        </w:tc>
      </w:tr>
      <w:tr w:rsidR="00F80E32" w14:paraId="016E251B" w14:textId="77777777">
        <w:tblPrEx>
          <w:tblCellMar>
            <w:top w:w="0" w:type="dxa"/>
            <w:bottom w:w="0" w:type="dxa"/>
          </w:tblCellMar>
        </w:tblPrEx>
        <w:trPr>
          <w:cantSplit/>
        </w:trPr>
        <w:tc>
          <w:tcPr>
            <w:tcW w:w="2439" w:type="pct"/>
          </w:tcPr>
          <w:p w14:paraId="65A747D9" w14:textId="77777777" w:rsidR="00F80E32" w:rsidRDefault="00F80E32" w:rsidP="008A6A63">
            <w:pPr>
              <w:pStyle w:val="ac"/>
              <w:rPr>
                <w:rFonts w:hint="eastAsia"/>
              </w:rPr>
            </w:pPr>
          </w:p>
        </w:tc>
        <w:tc>
          <w:tcPr>
            <w:tcW w:w="2561" w:type="pct"/>
            <w:vMerge/>
          </w:tcPr>
          <w:p w14:paraId="5D7C379B" w14:textId="77777777" w:rsidR="00F80E32" w:rsidRDefault="00F80E32" w:rsidP="008A6A63">
            <w:pPr>
              <w:pStyle w:val="ac"/>
            </w:pPr>
          </w:p>
        </w:tc>
      </w:tr>
    </w:tbl>
    <w:p w14:paraId="79923095" w14:textId="77777777" w:rsidR="00F80E32" w:rsidRPr="00AB5B92" w:rsidRDefault="00F80E32" w:rsidP="008A6A63">
      <w:pPr>
        <w:pStyle w:val="ad"/>
      </w:pPr>
    </w:p>
    <w:p w14:paraId="785EB1AC" w14:textId="77777777" w:rsidR="00F80E32" w:rsidRDefault="00F80E32" w:rsidP="008A6A63">
      <w:pPr>
        <w:pStyle w:val="ad"/>
        <w:rPr>
          <w:rFonts w:hint="eastAsia"/>
        </w:rPr>
      </w:pPr>
      <w:bookmarkStart w:id="2" w:name="文档名"/>
      <w:bookmarkStart w:id="3" w:name="文档名称"/>
      <w:r>
        <w:t>XXX</w:t>
      </w:r>
      <w:r>
        <w:rPr>
          <w:rFonts w:hint="eastAsia"/>
        </w:rPr>
        <w:t>总体</w:t>
      </w:r>
      <w:r>
        <w:t>测试策略</w:t>
      </w:r>
      <w:bookmarkEnd w:id="2"/>
      <w:bookmarkEnd w:id="3"/>
    </w:p>
    <w:p w14:paraId="63D30E4A" w14:textId="77777777" w:rsidR="00F80E32" w:rsidRDefault="00F80E32" w:rsidP="008A6A63">
      <w:pPr>
        <w:pStyle w:val="ac"/>
        <w:rPr>
          <w:rFonts w:hint="eastAsia"/>
        </w:rPr>
      </w:pPr>
    </w:p>
    <w:p w14:paraId="32D821FF" w14:textId="77777777" w:rsidR="00F80E32" w:rsidRDefault="00F80E32" w:rsidP="008A6A63">
      <w:pPr>
        <w:pStyle w:val="ac"/>
        <w:rPr>
          <w:rFonts w:hint="eastAsia"/>
        </w:rPr>
      </w:pPr>
    </w:p>
    <w:p w14:paraId="289D09CE" w14:textId="77777777" w:rsidR="00F80E32" w:rsidRDefault="00F80E32" w:rsidP="008A6A63">
      <w:pPr>
        <w:pStyle w:val="ac"/>
        <w:rPr>
          <w:rFonts w:hint="eastAsia"/>
        </w:rPr>
      </w:pPr>
    </w:p>
    <w:tbl>
      <w:tblPr>
        <w:tblW w:w="0" w:type="auto"/>
        <w:jc w:val="center"/>
        <w:tblLayout w:type="fixed"/>
        <w:tblLook w:val="0000" w:firstRow="0" w:lastRow="0" w:firstColumn="0" w:lastColumn="0" w:noHBand="0" w:noVBand="0"/>
      </w:tblPr>
      <w:tblGrid>
        <w:gridCol w:w="1999"/>
        <w:gridCol w:w="2638"/>
        <w:gridCol w:w="1076"/>
        <w:gridCol w:w="2200"/>
      </w:tblGrid>
      <w:tr w:rsidR="00F80E32" w:rsidRPr="00105828" w14:paraId="14004409" w14:textId="77777777">
        <w:tblPrEx>
          <w:tblCellMar>
            <w:top w:w="0" w:type="dxa"/>
            <w:bottom w:w="0" w:type="dxa"/>
          </w:tblCellMar>
        </w:tblPrEx>
        <w:trPr>
          <w:jc w:val="center"/>
        </w:trPr>
        <w:tc>
          <w:tcPr>
            <w:tcW w:w="1999" w:type="dxa"/>
            <w:tcBorders>
              <w:top w:val="single" w:sz="4" w:space="0" w:color="auto"/>
              <w:left w:val="single" w:sz="4" w:space="0" w:color="auto"/>
              <w:bottom w:val="single" w:sz="4" w:space="0" w:color="auto"/>
              <w:right w:val="single" w:sz="4" w:space="0" w:color="auto"/>
            </w:tcBorders>
          </w:tcPr>
          <w:p w14:paraId="2B8DF955" w14:textId="77777777" w:rsidR="00F80E32" w:rsidRPr="00702379" w:rsidRDefault="00F80E32" w:rsidP="008A6A63">
            <w:pPr>
              <w:pStyle w:val="CoverTableText"/>
              <w:keepNext/>
            </w:pPr>
            <w:r w:rsidRPr="00702379">
              <w:rPr>
                <w:rFonts w:hint="eastAsia"/>
              </w:rPr>
              <w:t>拟制</w:t>
            </w:r>
            <w:r>
              <w:rPr>
                <w:rFonts w:hint="eastAsia"/>
              </w:rPr>
              <w:t>人</w:t>
            </w:r>
          </w:p>
        </w:tc>
        <w:tc>
          <w:tcPr>
            <w:tcW w:w="2638" w:type="dxa"/>
            <w:tcBorders>
              <w:top w:val="single" w:sz="4" w:space="0" w:color="auto"/>
              <w:left w:val="single" w:sz="4" w:space="0" w:color="auto"/>
              <w:bottom w:val="single" w:sz="4" w:space="0" w:color="auto"/>
              <w:right w:val="single" w:sz="4" w:space="0" w:color="auto"/>
            </w:tcBorders>
          </w:tcPr>
          <w:p w14:paraId="00A2EF06" w14:textId="77777777" w:rsidR="00F80E32" w:rsidRPr="00C14895" w:rsidRDefault="00001BD8" w:rsidP="008A6A63">
            <w:pPr>
              <w:pStyle w:val="CoverTableText"/>
              <w:keepNext/>
              <w:rPr>
                <w:rFonts w:hint="eastAsia"/>
                <w:i/>
                <w:iCs/>
                <w:color w:val="3366FF"/>
              </w:rPr>
            </w:pPr>
            <w:r>
              <w:rPr>
                <w:rFonts w:hint="eastAsia"/>
                <w:i/>
                <w:iCs/>
                <w:color w:val="3366FF"/>
              </w:rPr>
              <w:t>T</w:t>
            </w:r>
            <w:r w:rsidR="00F80E32">
              <w:rPr>
                <w:rFonts w:hint="eastAsia"/>
                <w:i/>
                <w:iCs/>
                <w:color w:val="3366FF"/>
              </w:rPr>
              <w:t>SE</w:t>
            </w:r>
            <w:r w:rsidR="00F80E32" w:rsidRPr="00C14895">
              <w:rPr>
                <w:rFonts w:hint="eastAsia"/>
                <w:i/>
                <w:iCs/>
                <w:color w:val="3366FF"/>
              </w:rPr>
              <w:t>(</w:t>
            </w:r>
            <w:r w:rsidR="00F80E32" w:rsidRPr="00C14895">
              <w:rPr>
                <w:rFonts w:hint="eastAsia"/>
                <w:i/>
                <w:iCs/>
                <w:color w:val="3366FF"/>
              </w:rPr>
              <w:t>姓名</w:t>
            </w:r>
            <w:r w:rsidR="00F80E32">
              <w:rPr>
                <w:rFonts w:hint="eastAsia"/>
                <w:i/>
                <w:iCs/>
                <w:color w:val="3366FF"/>
              </w:rPr>
              <w:t xml:space="preserve"> </w:t>
            </w:r>
            <w:r w:rsidR="00F80E32" w:rsidRPr="00C14895">
              <w:rPr>
                <w:rFonts w:hint="eastAsia"/>
                <w:i/>
                <w:iCs/>
                <w:color w:val="3366FF"/>
              </w:rPr>
              <w:t>工号</w:t>
            </w:r>
            <w:r w:rsidR="00F80E32" w:rsidRPr="00C14895">
              <w:rPr>
                <w:rFonts w:hint="eastAsia"/>
                <w:i/>
                <w:iCs/>
                <w:color w:val="3366FF"/>
              </w:rPr>
              <w:t>)</w:t>
            </w:r>
          </w:p>
        </w:tc>
        <w:tc>
          <w:tcPr>
            <w:tcW w:w="1076" w:type="dxa"/>
            <w:tcBorders>
              <w:top w:val="single" w:sz="4" w:space="0" w:color="auto"/>
              <w:left w:val="single" w:sz="4" w:space="0" w:color="auto"/>
              <w:bottom w:val="single" w:sz="4" w:space="0" w:color="auto"/>
              <w:right w:val="single" w:sz="4" w:space="0" w:color="auto"/>
            </w:tcBorders>
          </w:tcPr>
          <w:p w14:paraId="05B8750D" w14:textId="77777777" w:rsidR="00F80E32" w:rsidRPr="00702379" w:rsidRDefault="00F80E32" w:rsidP="008A6A63">
            <w:pPr>
              <w:pStyle w:val="CoverTableText"/>
              <w:keepNext/>
            </w:pPr>
            <w:r w:rsidRPr="00702379">
              <w:rPr>
                <w:rFonts w:hint="eastAsia"/>
              </w:rPr>
              <w:t>日期</w:t>
            </w:r>
          </w:p>
        </w:tc>
        <w:tc>
          <w:tcPr>
            <w:tcW w:w="2200" w:type="dxa"/>
            <w:tcBorders>
              <w:top w:val="single" w:sz="4" w:space="0" w:color="auto"/>
              <w:left w:val="single" w:sz="4" w:space="0" w:color="auto"/>
              <w:bottom w:val="single" w:sz="4" w:space="0" w:color="auto"/>
              <w:right w:val="single" w:sz="4" w:space="0" w:color="auto"/>
            </w:tcBorders>
          </w:tcPr>
          <w:p w14:paraId="106F2C39" w14:textId="77777777" w:rsidR="00F80E32" w:rsidRPr="00702379" w:rsidRDefault="00F80E32" w:rsidP="008A6A63">
            <w:pPr>
              <w:pStyle w:val="CoverTableText"/>
              <w:keepNext/>
            </w:pPr>
            <w:proofErr w:type="spellStart"/>
            <w:r w:rsidRPr="00702379">
              <w:t>yyyy</w:t>
            </w:r>
            <w:proofErr w:type="spellEnd"/>
            <w:r w:rsidRPr="00702379">
              <w:t>-mm-dd</w:t>
            </w:r>
          </w:p>
        </w:tc>
      </w:tr>
      <w:tr w:rsidR="00F80E32" w:rsidRPr="00105828" w14:paraId="2F3AF877" w14:textId="77777777">
        <w:tblPrEx>
          <w:tblCellMar>
            <w:top w:w="0" w:type="dxa"/>
            <w:bottom w:w="0" w:type="dxa"/>
          </w:tblCellMar>
        </w:tblPrEx>
        <w:trPr>
          <w:jc w:val="center"/>
        </w:trPr>
        <w:tc>
          <w:tcPr>
            <w:tcW w:w="1999" w:type="dxa"/>
            <w:tcBorders>
              <w:top w:val="single" w:sz="4" w:space="0" w:color="auto"/>
              <w:left w:val="single" w:sz="4" w:space="0" w:color="auto"/>
              <w:bottom w:val="single" w:sz="4" w:space="0" w:color="auto"/>
              <w:right w:val="single" w:sz="4" w:space="0" w:color="auto"/>
            </w:tcBorders>
          </w:tcPr>
          <w:p w14:paraId="693EBFC0" w14:textId="77777777" w:rsidR="00F80E32" w:rsidRPr="00702379" w:rsidRDefault="00F80E32" w:rsidP="008A6A63">
            <w:pPr>
              <w:pStyle w:val="CoverTableText"/>
              <w:keepNext/>
            </w:pPr>
            <w:r w:rsidRPr="00702379">
              <w:rPr>
                <w:rFonts w:hint="eastAsia"/>
              </w:rPr>
              <w:t>评审人</w:t>
            </w:r>
          </w:p>
        </w:tc>
        <w:tc>
          <w:tcPr>
            <w:tcW w:w="2638" w:type="dxa"/>
            <w:tcBorders>
              <w:top w:val="single" w:sz="4" w:space="0" w:color="auto"/>
              <w:left w:val="single" w:sz="4" w:space="0" w:color="auto"/>
              <w:bottom w:val="single" w:sz="4" w:space="0" w:color="auto"/>
              <w:right w:val="single" w:sz="4" w:space="0" w:color="auto"/>
            </w:tcBorders>
          </w:tcPr>
          <w:p w14:paraId="274F1AC6" w14:textId="77777777" w:rsidR="00F80E32" w:rsidRPr="00C14895" w:rsidRDefault="00F80E32" w:rsidP="008A6A63">
            <w:pPr>
              <w:pStyle w:val="CoverTableText"/>
              <w:keepNext/>
              <w:rPr>
                <w:i/>
                <w:iCs/>
                <w:color w:val="3366FF"/>
              </w:rPr>
            </w:pPr>
            <w:r>
              <w:rPr>
                <w:rFonts w:hint="eastAsia"/>
                <w:i/>
                <w:iCs/>
                <w:color w:val="3366FF"/>
              </w:rPr>
              <w:t>SE</w:t>
            </w:r>
            <w:r w:rsidRPr="00C14895">
              <w:rPr>
                <w:rFonts w:hint="eastAsia"/>
                <w:i/>
                <w:iCs/>
                <w:color w:val="3366FF"/>
              </w:rPr>
              <w:t>、</w:t>
            </w:r>
            <w:r w:rsidRPr="00C14895">
              <w:rPr>
                <w:rFonts w:hint="eastAsia"/>
                <w:i/>
                <w:iCs/>
                <w:color w:val="3366FF"/>
              </w:rPr>
              <w:t>TE</w:t>
            </w:r>
            <w:r w:rsidRPr="00C14895">
              <w:rPr>
                <w:rFonts w:hint="eastAsia"/>
                <w:i/>
                <w:iCs/>
                <w:color w:val="3366FF"/>
              </w:rPr>
              <w:t>、</w:t>
            </w:r>
            <w:r w:rsidRPr="00C14895">
              <w:rPr>
                <w:rFonts w:hint="eastAsia"/>
                <w:i/>
                <w:iCs/>
                <w:color w:val="3366FF"/>
              </w:rPr>
              <w:t>QA</w:t>
            </w:r>
            <w:r>
              <w:rPr>
                <w:rFonts w:hint="eastAsia"/>
                <w:i/>
                <w:iCs/>
                <w:color w:val="3366FF"/>
              </w:rPr>
              <w:t>、</w:t>
            </w:r>
            <w:r>
              <w:rPr>
                <w:rFonts w:hint="eastAsia"/>
                <w:i/>
                <w:iCs/>
                <w:color w:val="3366FF"/>
              </w:rPr>
              <w:t>PM</w:t>
            </w:r>
          </w:p>
        </w:tc>
        <w:tc>
          <w:tcPr>
            <w:tcW w:w="1076" w:type="dxa"/>
            <w:tcBorders>
              <w:top w:val="single" w:sz="4" w:space="0" w:color="auto"/>
              <w:left w:val="single" w:sz="4" w:space="0" w:color="auto"/>
              <w:bottom w:val="single" w:sz="4" w:space="0" w:color="auto"/>
              <w:right w:val="single" w:sz="4" w:space="0" w:color="auto"/>
            </w:tcBorders>
          </w:tcPr>
          <w:p w14:paraId="20C2EACF" w14:textId="77777777" w:rsidR="00F80E32" w:rsidRPr="00702379" w:rsidRDefault="00F80E32" w:rsidP="008A6A63">
            <w:pPr>
              <w:pStyle w:val="CoverTableText"/>
              <w:keepNext/>
            </w:pPr>
            <w:r w:rsidRPr="00702379">
              <w:rPr>
                <w:rFonts w:hint="eastAsia"/>
              </w:rPr>
              <w:t>日期</w:t>
            </w:r>
          </w:p>
        </w:tc>
        <w:tc>
          <w:tcPr>
            <w:tcW w:w="2200" w:type="dxa"/>
            <w:tcBorders>
              <w:top w:val="single" w:sz="4" w:space="0" w:color="auto"/>
              <w:left w:val="single" w:sz="4" w:space="0" w:color="auto"/>
              <w:bottom w:val="single" w:sz="4" w:space="0" w:color="auto"/>
              <w:right w:val="single" w:sz="4" w:space="0" w:color="auto"/>
            </w:tcBorders>
          </w:tcPr>
          <w:p w14:paraId="70B6C89C" w14:textId="77777777" w:rsidR="00F80E32" w:rsidRPr="00702379" w:rsidRDefault="00F80E32" w:rsidP="008A6A63">
            <w:pPr>
              <w:pStyle w:val="CoverTableText"/>
              <w:keepNext/>
            </w:pPr>
            <w:proofErr w:type="spellStart"/>
            <w:r w:rsidRPr="00702379">
              <w:t>yyyy</w:t>
            </w:r>
            <w:proofErr w:type="spellEnd"/>
            <w:r w:rsidRPr="00702379">
              <w:t>-mm-dd</w:t>
            </w:r>
          </w:p>
        </w:tc>
      </w:tr>
      <w:tr w:rsidR="00F80E32" w:rsidRPr="00105828" w14:paraId="6A4C6FDE" w14:textId="77777777">
        <w:tblPrEx>
          <w:tblCellMar>
            <w:top w:w="0" w:type="dxa"/>
            <w:bottom w:w="0" w:type="dxa"/>
          </w:tblCellMar>
        </w:tblPrEx>
        <w:trPr>
          <w:jc w:val="center"/>
        </w:trPr>
        <w:tc>
          <w:tcPr>
            <w:tcW w:w="1999" w:type="dxa"/>
            <w:tcBorders>
              <w:top w:val="single" w:sz="4" w:space="0" w:color="auto"/>
              <w:left w:val="single" w:sz="4" w:space="0" w:color="auto"/>
              <w:bottom w:val="single" w:sz="4" w:space="0" w:color="auto"/>
              <w:right w:val="single" w:sz="4" w:space="0" w:color="auto"/>
            </w:tcBorders>
          </w:tcPr>
          <w:p w14:paraId="045AC760" w14:textId="77777777" w:rsidR="00F80E32" w:rsidRPr="00702379" w:rsidRDefault="00F80E32" w:rsidP="008A6A63">
            <w:pPr>
              <w:pStyle w:val="CoverTableText"/>
              <w:keepNext/>
            </w:pPr>
            <w:r w:rsidRPr="00702379">
              <w:rPr>
                <w:rFonts w:hint="eastAsia"/>
              </w:rPr>
              <w:t>批准</w:t>
            </w:r>
            <w:r>
              <w:rPr>
                <w:rFonts w:hint="eastAsia"/>
              </w:rPr>
              <w:t>人</w:t>
            </w:r>
          </w:p>
        </w:tc>
        <w:tc>
          <w:tcPr>
            <w:tcW w:w="2638" w:type="dxa"/>
            <w:tcBorders>
              <w:top w:val="single" w:sz="4" w:space="0" w:color="auto"/>
              <w:left w:val="single" w:sz="4" w:space="0" w:color="auto"/>
              <w:bottom w:val="single" w:sz="4" w:space="0" w:color="auto"/>
              <w:right w:val="single" w:sz="4" w:space="0" w:color="auto"/>
            </w:tcBorders>
          </w:tcPr>
          <w:p w14:paraId="299F4EB2" w14:textId="77777777" w:rsidR="00F80E32" w:rsidRPr="00C14895" w:rsidRDefault="00F80E32" w:rsidP="008A6A63">
            <w:pPr>
              <w:pStyle w:val="CoverTableText"/>
              <w:keepNext/>
              <w:rPr>
                <w:i/>
                <w:iCs/>
                <w:color w:val="3366FF"/>
              </w:rPr>
            </w:pPr>
            <w:r w:rsidRPr="00C14895">
              <w:rPr>
                <w:i/>
                <w:iCs/>
                <w:color w:val="3366FF"/>
              </w:rPr>
              <w:t>RDPDT</w:t>
            </w:r>
          </w:p>
        </w:tc>
        <w:tc>
          <w:tcPr>
            <w:tcW w:w="1076" w:type="dxa"/>
            <w:tcBorders>
              <w:top w:val="single" w:sz="4" w:space="0" w:color="auto"/>
              <w:left w:val="single" w:sz="4" w:space="0" w:color="auto"/>
              <w:bottom w:val="single" w:sz="4" w:space="0" w:color="auto"/>
              <w:right w:val="single" w:sz="4" w:space="0" w:color="auto"/>
            </w:tcBorders>
          </w:tcPr>
          <w:p w14:paraId="5F9ACB91" w14:textId="77777777" w:rsidR="00F80E32" w:rsidRPr="00702379" w:rsidRDefault="00F80E32" w:rsidP="008A6A63">
            <w:pPr>
              <w:pStyle w:val="CoverTableText"/>
              <w:keepNext/>
            </w:pPr>
            <w:r w:rsidRPr="00702379">
              <w:rPr>
                <w:rFonts w:hint="eastAsia"/>
              </w:rPr>
              <w:t>日期</w:t>
            </w:r>
          </w:p>
        </w:tc>
        <w:tc>
          <w:tcPr>
            <w:tcW w:w="2200" w:type="dxa"/>
            <w:tcBorders>
              <w:top w:val="single" w:sz="4" w:space="0" w:color="auto"/>
              <w:left w:val="single" w:sz="4" w:space="0" w:color="auto"/>
              <w:bottom w:val="single" w:sz="4" w:space="0" w:color="auto"/>
              <w:right w:val="single" w:sz="4" w:space="0" w:color="auto"/>
            </w:tcBorders>
          </w:tcPr>
          <w:p w14:paraId="50806FC3" w14:textId="77777777" w:rsidR="00F80E32" w:rsidRPr="00702379" w:rsidRDefault="00F80E32" w:rsidP="008A6A63">
            <w:pPr>
              <w:pStyle w:val="CoverTableText"/>
              <w:keepNext/>
            </w:pPr>
            <w:proofErr w:type="spellStart"/>
            <w:r w:rsidRPr="00702379">
              <w:t>yyyy</w:t>
            </w:r>
            <w:proofErr w:type="spellEnd"/>
            <w:r w:rsidRPr="00702379">
              <w:t>-mm-dd</w:t>
            </w:r>
          </w:p>
        </w:tc>
      </w:tr>
    </w:tbl>
    <w:p w14:paraId="116C844C" w14:textId="77777777" w:rsidR="00F80E32" w:rsidRDefault="00F80E32" w:rsidP="008A6A63">
      <w:pPr>
        <w:pStyle w:val="ac"/>
        <w:rPr>
          <w:rFonts w:hint="eastAsia"/>
        </w:rPr>
      </w:pPr>
    </w:p>
    <w:p w14:paraId="0B1C19A0" w14:textId="77777777" w:rsidR="00F80E32" w:rsidRDefault="00F80E32" w:rsidP="008A6A63">
      <w:pPr>
        <w:pStyle w:val="ac"/>
        <w:rPr>
          <w:rFonts w:hint="eastAsia"/>
        </w:rPr>
      </w:pPr>
    </w:p>
    <w:p w14:paraId="500FC393" w14:textId="7089B309" w:rsidR="00F80E32" w:rsidDel="00151289" w:rsidRDefault="00151289" w:rsidP="008A6A63">
      <w:pPr>
        <w:pStyle w:val="ac"/>
        <w:rPr>
          <w:del w:id="4" w:author="hui fan" w:date="2020-05-25T13:44:00Z"/>
          <w:rFonts w:hint="eastAsia"/>
        </w:rPr>
      </w:pPr>
      <w:del w:id="5" w:author="hui fan" w:date="2020-05-25T13:44:00Z">
        <w:r w:rsidDel="00151289">
          <w:rPr>
            <w:noProof/>
          </w:rPr>
          <w:drawing>
            <wp:inline distT="0" distB="0" distL="0" distR="0" wp14:anchorId="39863B5F" wp14:editId="2CF5E61D">
              <wp:extent cx="718820" cy="717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8820" cy="717550"/>
                      </a:xfrm>
                      <a:prstGeom prst="rect">
                        <a:avLst/>
                      </a:prstGeom>
                      <a:noFill/>
                      <a:ln>
                        <a:noFill/>
                      </a:ln>
                    </pic:spPr>
                  </pic:pic>
                </a:graphicData>
              </a:graphic>
            </wp:inline>
          </w:drawing>
        </w:r>
      </w:del>
    </w:p>
    <w:p w14:paraId="07CEBDF1" w14:textId="06E707A9" w:rsidR="00F80E32" w:rsidRPr="00460BB8" w:rsidDel="00151289" w:rsidRDefault="00F80E32" w:rsidP="008A6A63">
      <w:pPr>
        <w:pStyle w:val="af4"/>
        <w:rPr>
          <w:del w:id="6" w:author="hui fan" w:date="2020-05-25T13:44:00Z"/>
          <w:rFonts w:hint="eastAsia"/>
        </w:rPr>
      </w:pPr>
    </w:p>
    <w:p w14:paraId="21596A5E" w14:textId="681DA3ED" w:rsidR="00F80E32" w:rsidRPr="00105828" w:rsidDel="00151289" w:rsidRDefault="00F80E32" w:rsidP="008A6A63">
      <w:pPr>
        <w:pStyle w:val="af4"/>
        <w:spacing w:before="120"/>
        <w:rPr>
          <w:del w:id="7" w:author="hui fan" w:date="2020-05-25T13:44:00Z"/>
        </w:rPr>
      </w:pPr>
    </w:p>
    <w:p w14:paraId="7E526B3E" w14:textId="6A68679C" w:rsidR="00F80E32" w:rsidRPr="00105828" w:rsidDel="00151289" w:rsidRDefault="00F80E32" w:rsidP="008A6A63">
      <w:pPr>
        <w:pStyle w:val="ab"/>
        <w:rPr>
          <w:del w:id="8" w:author="hui fan" w:date="2020-05-25T13:44:00Z"/>
        </w:rPr>
      </w:pPr>
      <w:del w:id="9" w:author="hui fan" w:date="2020-05-25T13:44:00Z">
        <w:r w:rsidRPr="00105828" w:rsidDel="00151289">
          <w:rPr>
            <w:rFonts w:hint="eastAsia"/>
          </w:rPr>
          <w:delText>华为技术有限公司</w:delText>
        </w:r>
      </w:del>
    </w:p>
    <w:p w14:paraId="3AE91439" w14:textId="389F5C3F" w:rsidR="00F80E32" w:rsidRPr="00702379" w:rsidDel="00151289" w:rsidRDefault="00F80E32" w:rsidP="008A6A63">
      <w:pPr>
        <w:pStyle w:val="ac"/>
        <w:rPr>
          <w:del w:id="10" w:author="hui fan" w:date="2020-05-25T13:44:00Z"/>
        </w:rPr>
      </w:pPr>
      <w:del w:id="11" w:author="hui fan" w:date="2020-05-25T13:44:00Z">
        <w:r w:rsidRPr="00702379" w:rsidDel="00151289">
          <w:rPr>
            <w:rFonts w:hint="eastAsia"/>
          </w:rPr>
          <w:delText>版权所有</w:delText>
        </w:r>
        <w:r w:rsidRPr="00702379" w:rsidDel="00151289">
          <w:delText xml:space="preserve">  </w:delText>
        </w:r>
        <w:r w:rsidRPr="00702379" w:rsidDel="00151289">
          <w:rPr>
            <w:rFonts w:hint="eastAsia"/>
          </w:rPr>
          <w:delText>侵权必究</w:delText>
        </w:r>
      </w:del>
    </w:p>
    <w:p w14:paraId="1AB99B5C" w14:textId="708F76B8" w:rsidR="00F80E32" w:rsidRPr="00105828" w:rsidDel="00151289" w:rsidRDefault="00F80E32" w:rsidP="008A6A63">
      <w:pPr>
        <w:pStyle w:val="af0"/>
        <w:rPr>
          <w:del w:id="12" w:author="hui fan" w:date="2020-05-25T13:44:00Z"/>
        </w:rPr>
      </w:pPr>
      <w:del w:id="13" w:author="hui fan" w:date="2020-05-25T13:44:00Z">
        <w:r w:rsidDel="00151289">
          <w:br w:type="page"/>
        </w:r>
        <w:r w:rsidRPr="00105828" w:rsidDel="00151289">
          <w:rPr>
            <w:rFonts w:hint="eastAsia"/>
          </w:rPr>
          <w:delText>修订记录</w:delText>
        </w:r>
      </w:del>
    </w:p>
    <w:tbl>
      <w:tblPr>
        <w:tblW w:w="8930" w:type="dxa"/>
        <w:jc w:val="center"/>
        <w:tblLayout w:type="fixed"/>
        <w:tblLook w:val="0000" w:firstRow="0" w:lastRow="0" w:firstColumn="0" w:lastColumn="0" w:noHBand="0" w:noVBand="0"/>
      </w:tblPr>
      <w:tblGrid>
        <w:gridCol w:w="1373"/>
        <w:gridCol w:w="1134"/>
        <w:gridCol w:w="850"/>
        <w:gridCol w:w="709"/>
        <w:gridCol w:w="3260"/>
        <w:gridCol w:w="1604"/>
      </w:tblGrid>
      <w:tr w:rsidR="00F80E32" w:rsidDel="00151289" w14:paraId="6D67526C" w14:textId="6F1FF0B9">
        <w:tblPrEx>
          <w:tblCellMar>
            <w:top w:w="0" w:type="dxa"/>
            <w:bottom w:w="0" w:type="dxa"/>
          </w:tblCellMar>
        </w:tblPrEx>
        <w:trPr>
          <w:cantSplit/>
          <w:tblHeader/>
          <w:jc w:val="center"/>
          <w:del w:id="14" w:author="hui fan" w:date="2020-05-25T13:44:00Z"/>
        </w:trPr>
        <w:tc>
          <w:tcPr>
            <w:tcW w:w="1373" w:type="dxa"/>
            <w:tcBorders>
              <w:top w:val="single" w:sz="6" w:space="0" w:color="auto"/>
              <w:left w:val="single" w:sz="6" w:space="0" w:color="auto"/>
              <w:bottom w:val="single" w:sz="6" w:space="0" w:color="auto"/>
              <w:right w:val="single" w:sz="6" w:space="0" w:color="auto"/>
            </w:tcBorders>
          </w:tcPr>
          <w:p w14:paraId="5D89EB4B" w14:textId="50ED074C" w:rsidR="00F80E32" w:rsidRPr="00F91259" w:rsidDel="00151289" w:rsidRDefault="00F80E32" w:rsidP="008A6A63">
            <w:pPr>
              <w:pStyle w:val="Char"/>
              <w:rPr>
                <w:del w:id="15" w:author="hui fan" w:date="2020-05-25T13:44:00Z"/>
              </w:rPr>
            </w:pPr>
            <w:del w:id="16" w:author="hui fan" w:date="2020-05-25T13:44:00Z">
              <w:r w:rsidRPr="00F91259" w:rsidDel="00151289">
                <w:rPr>
                  <w:rFonts w:hint="eastAsia"/>
                </w:rPr>
                <w:delText>日期</w:delText>
              </w:r>
            </w:del>
          </w:p>
        </w:tc>
        <w:tc>
          <w:tcPr>
            <w:tcW w:w="1134" w:type="dxa"/>
            <w:tcBorders>
              <w:top w:val="single" w:sz="6" w:space="0" w:color="auto"/>
              <w:left w:val="single" w:sz="6" w:space="0" w:color="auto"/>
              <w:bottom w:val="single" w:sz="6" w:space="0" w:color="auto"/>
              <w:right w:val="single" w:sz="6" w:space="0" w:color="auto"/>
            </w:tcBorders>
          </w:tcPr>
          <w:p w14:paraId="0F14720B" w14:textId="50A0EE85" w:rsidR="00F80E32" w:rsidRPr="00F91259" w:rsidDel="00151289" w:rsidRDefault="00F80E32" w:rsidP="008A6A63">
            <w:pPr>
              <w:pStyle w:val="Char"/>
              <w:rPr>
                <w:del w:id="17" w:author="hui fan" w:date="2020-05-25T13:44:00Z"/>
              </w:rPr>
            </w:pPr>
            <w:del w:id="18" w:author="hui fan" w:date="2020-05-25T13:44:00Z">
              <w:r w:rsidRPr="00F91259" w:rsidDel="00151289">
                <w:rPr>
                  <w:rFonts w:hint="eastAsia"/>
                </w:rPr>
                <w:delText>修订版本</w:delText>
              </w:r>
            </w:del>
          </w:p>
        </w:tc>
        <w:tc>
          <w:tcPr>
            <w:tcW w:w="850" w:type="dxa"/>
            <w:tcBorders>
              <w:top w:val="single" w:sz="6" w:space="0" w:color="auto"/>
              <w:left w:val="single" w:sz="6" w:space="0" w:color="auto"/>
              <w:bottom w:val="single" w:sz="6" w:space="0" w:color="auto"/>
              <w:right w:val="single" w:sz="6" w:space="0" w:color="auto"/>
            </w:tcBorders>
          </w:tcPr>
          <w:p w14:paraId="1E67C2A6" w14:textId="396873A7" w:rsidR="00F80E32" w:rsidRPr="00F91259" w:rsidDel="00151289" w:rsidRDefault="00F80E32" w:rsidP="008A6A63">
            <w:pPr>
              <w:pStyle w:val="Char"/>
              <w:rPr>
                <w:del w:id="19" w:author="hui fan" w:date="2020-05-25T13:44:00Z"/>
              </w:rPr>
            </w:pPr>
            <w:del w:id="20" w:author="hui fan" w:date="2020-05-25T13:44:00Z">
              <w:r w:rsidRPr="00F91259" w:rsidDel="00151289">
                <w:delText>CR</w:delText>
              </w:r>
              <w:r w:rsidRPr="00F91259" w:rsidDel="00151289">
                <w:rPr>
                  <w:rFonts w:hint="eastAsia"/>
                </w:rPr>
                <w:delText>号</w:delText>
              </w:r>
            </w:del>
          </w:p>
        </w:tc>
        <w:tc>
          <w:tcPr>
            <w:tcW w:w="709" w:type="dxa"/>
            <w:tcBorders>
              <w:top w:val="single" w:sz="6" w:space="0" w:color="auto"/>
              <w:left w:val="single" w:sz="6" w:space="0" w:color="auto"/>
              <w:bottom w:val="single" w:sz="6" w:space="0" w:color="auto"/>
              <w:right w:val="single" w:sz="6" w:space="0" w:color="auto"/>
            </w:tcBorders>
          </w:tcPr>
          <w:p w14:paraId="0DA32C0E" w14:textId="2841CDA3" w:rsidR="00F80E32" w:rsidRPr="00F91259" w:rsidDel="00151289" w:rsidRDefault="00F80E32" w:rsidP="008A6A63">
            <w:pPr>
              <w:pStyle w:val="Char"/>
              <w:rPr>
                <w:del w:id="21" w:author="hui fan" w:date="2020-05-25T13:44:00Z"/>
              </w:rPr>
            </w:pPr>
            <w:del w:id="22" w:author="hui fan" w:date="2020-05-25T13:44:00Z">
              <w:r w:rsidDel="00151289">
                <w:rPr>
                  <w:rFonts w:hint="eastAsia"/>
                </w:rPr>
                <w:delText>修改</w:delText>
              </w:r>
              <w:r w:rsidRPr="00F91259" w:rsidDel="00151289">
                <w:delText xml:space="preserve"> </w:delText>
              </w:r>
              <w:r w:rsidRPr="00F91259" w:rsidDel="00151289">
                <w:br/>
              </w:r>
              <w:r w:rsidRPr="00F91259" w:rsidDel="00151289">
                <w:rPr>
                  <w:rFonts w:hint="eastAsia"/>
                </w:rPr>
                <w:delText>章节</w:delText>
              </w:r>
            </w:del>
          </w:p>
        </w:tc>
        <w:tc>
          <w:tcPr>
            <w:tcW w:w="3260" w:type="dxa"/>
            <w:tcBorders>
              <w:top w:val="single" w:sz="6" w:space="0" w:color="auto"/>
              <w:left w:val="single" w:sz="6" w:space="0" w:color="auto"/>
              <w:bottom w:val="single" w:sz="6" w:space="0" w:color="auto"/>
              <w:right w:val="single" w:sz="6" w:space="0" w:color="auto"/>
            </w:tcBorders>
          </w:tcPr>
          <w:p w14:paraId="47DDCF15" w14:textId="227FF243" w:rsidR="00F80E32" w:rsidRPr="00F91259" w:rsidDel="00151289" w:rsidRDefault="00F80E32" w:rsidP="008A6A63">
            <w:pPr>
              <w:pStyle w:val="Char"/>
              <w:rPr>
                <w:del w:id="23" w:author="hui fan" w:date="2020-05-25T13:44:00Z"/>
              </w:rPr>
            </w:pPr>
            <w:del w:id="24" w:author="hui fan" w:date="2020-05-25T13:44:00Z">
              <w:r w:rsidRPr="00F91259" w:rsidDel="00151289">
                <w:rPr>
                  <w:rFonts w:hint="eastAsia"/>
                </w:rPr>
                <w:delText>修改描述</w:delText>
              </w:r>
            </w:del>
          </w:p>
        </w:tc>
        <w:tc>
          <w:tcPr>
            <w:tcW w:w="1604" w:type="dxa"/>
            <w:tcBorders>
              <w:top w:val="single" w:sz="6" w:space="0" w:color="auto"/>
              <w:left w:val="single" w:sz="6" w:space="0" w:color="auto"/>
              <w:bottom w:val="single" w:sz="6" w:space="0" w:color="auto"/>
              <w:right w:val="single" w:sz="6" w:space="0" w:color="auto"/>
            </w:tcBorders>
          </w:tcPr>
          <w:p w14:paraId="235E22BC" w14:textId="6DDDC01C" w:rsidR="00F80E32" w:rsidRPr="00F91259" w:rsidDel="00151289" w:rsidRDefault="00F80E32" w:rsidP="008A6A63">
            <w:pPr>
              <w:pStyle w:val="Char"/>
              <w:rPr>
                <w:del w:id="25" w:author="hui fan" w:date="2020-05-25T13:44:00Z"/>
              </w:rPr>
            </w:pPr>
            <w:del w:id="26" w:author="hui fan" w:date="2020-05-25T13:44:00Z">
              <w:r w:rsidRPr="00F91259" w:rsidDel="00151289">
                <w:rPr>
                  <w:rFonts w:hint="eastAsia"/>
                </w:rPr>
                <w:delText>作者</w:delText>
              </w:r>
            </w:del>
          </w:p>
        </w:tc>
      </w:tr>
      <w:tr w:rsidR="00F80E32" w:rsidDel="00151289" w14:paraId="06C78342" w14:textId="161FA7FA">
        <w:tblPrEx>
          <w:tblCellMar>
            <w:top w:w="0" w:type="dxa"/>
            <w:bottom w:w="0" w:type="dxa"/>
          </w:tblCellMar>
        </w:tblPrEx>
        <w:trPr>
          <w:cantSplit/>
          <w:jc w:val="center"/>
          <w:del w:id="27" w:author="hui fan" w:date="2020-05-25T13:44:00Z"/>
        </w:trPr>
        <w:tc>
          <w:tcPr>
            <w:tcW w:w="1373" w:type="dxa"/>
            <w:tcBorders>
              <w:top w:val="single" w:sz="6" w:space="0" w:color="auto"/>
              <w:left w:val="single" w:sz="6" w:space="0" w:color="auto"/>
              <w:bottom w:val="single" w:sz="6" w:space="0" w:color="auto"/>
              <w:right w:val="single" w:sz="6" w:space="0" w:color="auto"/>
            </w:tcBorders>
          </w:tcPr>
          <w:p w14:paraId="2FD1E80E" w14:textId="337CD609" w:rsidR="00F80E32" w:rsidDel="00151289" w:rsidRDefault="00F80E32" w:rsidP="008A6A63">
            <w:pPr>
              <w:pStyle w:val="af3"/>
              <w:rPr>
                <w:del w:id="28" w:author="hui fan" w:date="2020-05-25T13:44:00Z"/>
                <w:rFonts w:hint="eastAsia"/>
              </w:rPr>
            </w:pPr>
            <w:del w:id="29" w:author="hui fan" w:date="2020-05-25T13:44:00Z">
              <w:r w:rsidDel="00151289">
                <w:delText>200</w:delText>
              </w:r>
              <w:r w:rsidDel="00151289">
                <w:rPr>
                  <w:rFonts w:hint="eastAsia"/>
                </w:rPr>
                <w:delText>3</w:delText>
              </w:r>
              <w:r w:rsidDel="00151289">
                <w:delText>-0</w:delText>
              </w:r>
              <w:r w:rsidDel="00151289">
                <w:rPr>
                  <w:rFonts w:hint="eastAsia"/>
                </w:rPr>
                <w:delText>9</w:delText>
              </w:r>
              <w:r w:rsidDel="00151289">
                <w:delText>-</w:delText>
              </w:r>
              <w:r w:rsidDel="00151289">
                <w:rPr>
                  <w:rFonts w:hint="eastAsia"/>
                </w:rPr>
                <w:delText>26</w:delText>
              </w:r>
            </w:del>
          </w:p>
        </w:tc>
        <w:tc>
          <w:tcPr>
            <w:tcW w:w="1134" w:type="dxa"/>
            <w:tcBorders>
              <w:top w:val="single" w:sz="6" w:space="0" w:color="auto"/>
              <w:left w:val="single" w:sz="6" w:space="0" w:color="auto"/>
              <w:bottom w:val="single" w:sz="6" w:space="0" w:color="auto"/>
              <w:right w:val="single" w:sz="6" w:space="0" w:color="auto"/>
            </w:tcBorders>
          </w:tcPr>
          <w:p w14:paraId="22C02D71" w14:textId="572BE053" w:rsidR="00F80E32" w:rsidDel="00151289" w:rsidRDefault="00F80E32" w:rsidP="008A6A63">
            <w:pPr>
              <w:pStyle w:val="af3"/>
              <w:rPr>
                <w:del w:id="30" w:author="hui fan" w:date="2020-05-25T13:44:00Z"/>
              </w:rPr>
            </w:pPr>
            <w:del w:id="31" w:author="hui fan" w:date="2020-05-25T13:44:00Z">
              <w:r w:rsidDel="00151289">
                <w:delText>1.00</w:delText>
              </w:r>
            </w:del>
          </w:p>
        </w:tc>
        <w:tc>
          <w:tcPr>
            <w:tcW w:w="850" w:type="dxa"/>
            <w:tcBorders>
              <w:top w:val="single" w:sz="6" w:space="0" w:color="auto"/>
              <w:left w:val="single" w:sz="6" w:space="0" w:color="auto"/>
              <w:bottom w:val="single" w:sz="6" w:space="0" w:color="auto"/>
              <w:right w:val="single" w:sz="6" w:space="0" w:color="auto"/>
            </w:tcBorders>
          </w:tcPr>
          <w:p w14:paraId="419BFF0C" w14:textId="4949ADD0" w:rsidR="00F80E32" w:rsidDel="00151289" w:rsidRDefault="00F80E32" w:rsidP="008A6A63">
            <w:pPr>
              <w:pStyle w:val="af3"/>
              <w:rPr>
                <w:del w:id="32" w:author="hui fan" w:date="2020-05-25T13:44:00Z"/>
                <w:sz w:val="24"/>
                <w:szCs w:val="24"/>
              </w:rPr>
            </w:pPr>
          </w:p>
        </w:tc>
        <w:tc>
          <w:tcPr>
            <w:tcW w:w="709" w:type="dxa"/>
            <w:tcBorders>
              <w:top w:val="single" w:sz="6" w:space="0" w:color="auto"/>
              <w:left w:val="single" w:sz="6" w:space="0" w:color="auto"/>
              <w:bottom w:val="single" w:sz="6" w:space="0" w:color="auto"/>
              <w:right w:val="single" w:sz="6" w:space="0" w:color="auto"/>
            </w:tcBorders>
          </w:tcPr>
          <w:p w14:paraId="189455A4" w14:textId="2A9DE05A" w:rsidR="00F80E32" w:rsidDel="00151289" w:rsidRDefault="00F80E32" w:rsidP="008A6A63">
            <w:pPr>
              <w:pStyle w:val="af3"/>
              <w:rPr>
                <w:del w:id="33" w:author="hui fan" w:date="2020-05-25T13:44:00Z"/>
                <w:sz w:val="24"/>
                <w:szCs w:val="24"/>
              </w:rPr>
            </w:pPr>
          </w:p>
        </w:tc>
        <w:tc>
          <w:tcPr>
            <w:tcW w:w="3260" w:type="dxa"/>
            <w:tcBorders>
              <w:top w:val="single" w:sz="6" w:space="0" w:color="auto"/>
              <w:left w:val="single" w:sz="6" w:space="0" w:color="auto"/>
              <w:bottom w:val="single" w:sz="6" w:space="0" w:color="auto"/>
              <w:right w:val="single" w:sz="6" w:space="0" w:color="auto"/>
            </w:tcBorders>
          </w:tcPr>
          <w:p w14:paraId="0DA625BC" w14:textId="7DF9F7E6" w:rsidR="00F80E32" w:rsidDel="00151289" w:rsidRDefault="00F80E32" w:rsidP="008A6A63">
            <w:pPr>
              <w:pStyle w:val="af3"/>
              <w:rPr>
                <w:del w:id="34" w:author="hui fan" w:date="2020-05-25T13:44:00Z"/>
              </w:rPr>
            </w:pPr>
            <w:del w:id="35" w:author="hui fan" w:date="2020-05-25T13:44:00Z">
              <w:r w:rsidRPr="00CA5F38" w:rsidDel="00151289">
                <w:rPr>
                  <w:rFonts w:hint="eastAsia"/>
                </w:rPr>
                <w:delText>初稿完成</w:delText>
              </w:r>
            </w:del>
          </w:p>
        </w:tc>
        <w:tc>
          <w:tcPr>
            <w:tcW w:w="1604" w:type="dxa"/>
            <w:tcBorders>
              <w:top w:val="single" w:sz="6" w:space="0" w:color="auto"/>
              <w:left w:val="single" w:sz="6" w:space="0" w:color="auto"/>
              <w:bottom w:val="single" w:sz="6" w:space="0" w:color="auto"/>
              <w:right w:val="single" w:sz="6" w:space="0" w:color="auto"/>
            </w:tcBorders>
          </w:tcPr>
          <w:p w14:paraId="3A0256C4" w14:textId="6C4109BE" w:rsidR="00F80E32" w:rsidDel="00151289" w:rsidRDefault="00F80E32" w:rsidP="008A6A63">
            <w:pPr>
              <w:pStyle w:val="af3"/>
              <w:rPr>
                <w:del w:id="36" w:author="hui fan" w:date="2020-05-25T13:44:00Z"/>
              </w:rPr>
            </w:pPr>
            <w:del w:id="37" w:author="hui fan" w:date="2020-05-25T13:44:00Z">
              <w:r w:rsidRPr="00CA5F38" w:rsidDel="00151289">
                <w:rPr>
                  <w:rFonts w:hint="eastAsia"/>
                </w:rPr>
                <w:delText>作者名</w:delText>
              </w:r>
              <w:r w:rsidDel="00151289">
                <w:rPr>
                  <w:rFonts w:hint="eastAsia"/>
                </w:rPr>
                <w:delText>＋工号</w:delText>
              </w:r>
            </w:del>
          </w:p>
        </w:tc>
      </w:tr>
      <w:tr w:rsidR="00F80E32" w:rsidDel="00151289" w14:paraId="7BAC3B59" w14:textId="6599E3C0">
        <w:tblPrEx>
          <w:tblCellMar>
            <w:top w:w="0" w:type="dxa"/>
            <w:bottom w:w="0" w:type="dxa"/>
          </w:tblCellMar>
        </w:tblPrEx>
        <w:trPr>
          <w:cantSplit/>
          <w:jc w:val="center"/>
          <w:del w:id="38" w:author="hui fan" w:date="2020-05-25T13:44:00Z"/>
        </w:trPr>
        <w:tc>
          <w:tcPr>
            <w:tcW w:w="1373" w:type="dxa"/>
            <w:vMerge w:val="restart"/>
            <w:tcBorders>
              <w:top w:val="single" w:sz="6" w:space="0" w:color="auto"/>
              <w:left w:val="single" w:sz="6" w:space="0" w:color="auto"/>
              <w:right w:val="single" w:sz="6" w:space="0" w:color="auto"/>
            </w:tcBorders>
          </w:tcPr>
          <w:p w14:paraId="2F033D97" w14:textId="577BCF4D" w:rsidR="00F80E32" w:rsidDel="00151289" w:rsidRDefault="00F80E32" w:rsidP="008A6A63">
            <w:pPr>
              <w:pStyle w:val="af3"/>
              <w:rPr>
                <w:del w:id="39" w:author="hui fan" w:date="2020-05-25T13:44:00Z"/>
                <w:rFonts w:hint="eastAsia"/>
              </w:rPr>
            </w:pPr>
            <w:del w:id="40" w:author="hui fan" w:date="2020-05-25T13:44:00Z">
              <w:r w:rsidDel="00151289">
                <w:rPr>
                  <w:rFonts w:hint="eastAsia"/>
                </w:rPr>
                <w:delText>2005-03-30</w:delText>
              </w:r>
            </w:del>
          </w:p>
        </w:tc>
        <w:tc>
          <w:tcPr>
            <w:tcW w:w="1134" w:type="dxa"/>
            <w:vMerge w:val="restart"/>
            <w:tcBorders>
              <w:top w:val="single" w:sz="6" w:space="0" w:color="auto"/>
              <w:left w:val="single" w:sz="6" w:space="0" w:color="auto"/>
              <w:right w:val="single" w:sz="6" w:space="0" w:color="auto"/>
            </w:tcBorders>
          </w:tcPr>
          <w:p w14:paraId="2A5E8FB1" w14:textId="43CCA0A1" w:rsidR="00F80E32" w:rsidDel="00151289" w:rsidRDefault="00F80E32" w:rsidP="008A6A63">
            <w:pPr>
              <w:pStyle w:val="af3"/>
              <w:rPr>
                <w:del w:id="41" w:author="hui fan" w:date="2020-05-25T13:44:00Z"/>
              </w:rPr>
            </w:pPr>
            <w:del w:id="42" w:author="hui fan" w:date="2020-05-25T13:44:00Z">
              <w:r w:rsidDel="00151289">
                <w:delText>1.01</w:delText>
              </w:r>
            </w:del>
          </w:p>
        </w:tc>
        <w:tc>
          <w:tcPr>
            <w:tcW w:w="850" w:type="dxa"/>
            <w:tcBorders>
              <w:top w:val="single" w:sz="6" w:space="0" w:color="auto"/>
              <w:left w:val="single" w:sz="6" w:space="0" w:color="auto"/>
              <w:bottom w:val="single" w:sz="6" w:space="0" w:color="auto"/>
              <w:right w:val="single" w:sz="6" w:space="0" w:color="auto"/>
            </w:tcBorders>
          </w:tcPr>
          <w:p w14:paraId="08BB37DF" w14:textId="1C3B0A4C" w:rsidR="00F80E32" w:rsidDel="00151289" w:rsidRDefault="00F80E32" w:rsidP="008A6A63">
            <w:pPr>
              <w:pStyle w:val="af3"/>
              <w:rPr>
                <w:del w:id="43" w:author="hui fan" w:date="2020-05-25T13:44:00Z"/>
              </w:rPr>
            </w:pPr>
          </w:p>
        </w:tc>
        <w:tc>
          <w:tcPr>
            <w:tcW w:w="709" w:type="dxa"/>
            <w:tcBorders>
              <w:top w:val="single" w:sz="6" w:space="0" w:color="auto"/>
              <w:left w:val="single" w:sz="6" w:space="0" w:color="auto"/>
              <w:bottom w:val="single" w:sz="6" w:space="0" w:color="auto"/>
              <w:right w:val="single" w:sz="6" w:space="0" w:color="auto"/>
            </w:tcBorders>
          </w:tcPr>
          <w:p w14:paraId="115B0CD4" w14:textId="3C7BB83A" w:rsidR="00F80E32" w:rsidDel="00151289" w:rsidRDefault="00F80E32" w:rsidP="008A6A63">
            <w:pPr>
              <w:pStyle w:val="af3"/>
              <w:rPr>
                <w:del w:id="44" w:author="hui fan" w:date="2020-05-25T13:44:00Z"/>
                <w:rFonts w:hint="eastAsia"/>
              </w:rPr>
            </w:pPr>
            <w:del w:id="45" w:author="hui fan" w:date="2020-05-25T13:44:00Z">
              <w:r w:rsidDel="00151289">
                <w:delText>x.x.x; y.y.y</w:delText>
              </w:r>
            </w:del>
          </w:p>
        </w:tc>
        <w:tc>
          <w:tcPr>
            <w:tcW w:w="3260" w:type="dxa"/>
            <w:tcBorders>
              <w:top w:val="single" w:sz="6" w:space="0" w:color="auto"/>
              <w:left w:val="single" w:sz="6" w:space="0" w:color="auto"/>
              <w:bottom w:val="single" w:sz="6" w:space="0" w:color="auto"/>
              <w:right w:val="single" w:sz="6" w:space="0" w:color="auto"/>
            </w:tcBorders>
          </w:tcPr>
          <w:p w14:paraId="6D07D7F0" w14:textId="3E389050" w:rsidR="00F80E32" w:rsidDel="00151289" w:rsidRDefault="00F80E32" w:rsidP="008A6A63">
            <w:pPr>
              <w:pStyle w:val="af3"/>
              <w:rPr>
                <w:del w:id="46" w:author="hui fan" w:date="2020-05-25T13:44:00Z"/>
              </w:rPr>
            </w:pPr>
            <w:del w:id="47" w:author="hui fan" w:date="2020-05-25T13:44:00Z">
              <w:r w:rsidRPr="00CA5F38" w:rsidDel="00151289">
                <w:rPr>
                  <w:rFonts w:hint="eastAsia"/>
                </w:rPr>
                <w:delText>修改</w:delText>
              </w:r>
              <w:r w:rsidDel="00151289">
                <w:delText>XXX</w:delText>
              </w:r>
            </w:del>
          </w:p>
          <w:p w14:paraId="60F3F17F" w14:textId="1B0516DF" w:rsidR="00F80E32" w:rsidDel="00151289" w:rsidRDefault="00F80E32" w:rsidP="008A6A63">
            <w:pPr>
              <w:pStyle w:val="af3"/>
              <w:numPr>
                <w:ilvl w:val="0"/>
                <w:numId w:val="6"/>
                <w:numberingChange w:id="48" w:author="z40846" w:date="2011-05-20T12:01:00Z" w:original="%1:1:0:."/>
              </w:numPr>
              <w:rPr>
                <w:del w:id="49" w:author="hui fan" w:date="2020-05-25T13:44:00Z"/>
              </w:rPr>
            </w:pPr>
            <w:del w:id="50" w:author="hui fan" w:date="2020-05-25T13:44:00Z">
              <w:r w:rsidDel="00151289">
                <w:delText>Xxx</w:delText>
              </w:r>
            </w:del>
          </w:p>
          <w:p w14:paraId="098470C7" w14:textId="2D4B1944" w:rsidR="00F80E32" w:rsidDel="00151289" w:rsidRDefault="00F80E32" w:rsidP="008A6A63">
            <w:pPr>
              <w:pStyle w:val="af3"/>
              <w:numPr>
                <w:ilvl w:val="0"/>
                <w:numId w:val="6"/>
                <w:numberingChange w:id="51" w:author="z40846" w:date="2011-05-20T12:01:00Z" w:original="%1:2:0:."/>
              </w:numPr>
              <w:rPr>
                <w:del w:id="52" w:author="hui fan" w:date="2020-05-25T13:44:00Z"/>
              </w:rPr>
            </w:pPr>
            <w:del w:id="53" w:author="hui fan" w:date="2020-05-25T13:44:00Z">
              <w:r w:rsidDel="00151289">
                <w:delText>Xxx</w:delText>
              </w:r>
            </w:del>
          </w:p>
          <w:p w14:paraId="38E73B64" w14:textId="35151EA5" w:rsidR="00F80E32" w:rsidDel="00151289" w:rsidRDefault="00F80E32" w:rsidP="008A6A63">
            <w:pPr>
              <w:pStyle w:val="af3"/>
              <w:rPr>
                <w:del w:id="54" w:author="hui fan" w:date="2020-05-25T13:44:00Z"/>
              </w:rPr>
            </w:pPr>
            <w:del w:id="55" w:author="hui fan" w:date="2020-05-25T13:44:00Z">
              <w:r w:rsidDel="00151289">
                <w:delText>...</w:delText>
              </w:r>
            </w:del>
          </w:p>
        </w:tc>
        <w:tc>
          <w:tcPr>
            <w:tcW w:w="1604" w:type="dxa"/>
            <w:vMerge w:val="restart"/>
            <w:tcBorders>
              <w:top w:val="single" w:sz="6" w:space="0" w:color="auto"/>
              <w:left w:val="single" w:sz="6" w:space="0" w:color="auto"/>
              <w:right w:val="single" w:sz="6" w:space="0" w:color="auto"/>
            </w:tcBorders>
          </w:tcPr>
          <w:p w14:paraId="19DE2E8B" w14:textId="3C38AEE2" w:rsidR="00F80E32" w:rsidDel="00151289" w:rsidRDefault="00F80E32" w:rsidP="008A6A63">
            <w:pPr>
              <w:pStyle w:val="af3"/>
              <w:rPr>
                <w:del w:id="56" w:author="hui fan" w:date="2020-05-25T13:44:00Z"/>
                <w:rFonts w:hint="eastAsia"/>
              </w:rPr>
            </w:pPr>
            <w:del w:id="57" w:author="hui fan" w:date="2020-05-25T13:44:00Z">
              <w:r w:rsidRPr="00CA5F38" w:rsidDel="00151289">
                <w:rPr>
                  <w:rFonts w:hint="eastAsia"/>
                </w:rPr>
                <w:delText>作者名</w:delText>
              </w:r>
              <w:r w:rsidDel="00151289">
                <w:rPr>
                  <w:rFonts w:hint="eastAsia"/>
                </w:rPr>
                <w:delText>＋工号</w:delText>
              </w:r>
            </w:del>
          </w:p>
        </w:tc>
      </w:tr>
      <w:tr w:rsidR="00F80E32" w:rsidDel="00151289" w14:paraId="1FBDE7D6" w14:textId="532D5F18">
        <w:tblPrEx>
          <w:tblCellMar>
            <w:top w:w="0" w:type="dxa"/>
            <w:bottom w:w="0" w:type="dxa"/>
          </w:tblCellMar>
        </w:tblPrEx>
        <w:trPr>
          <w:cantSplit/>
          <w:jc w:val="center"/>
          <w:del w:id="58" w:author="hui fan" w:date="2020-05-25T13:44:00Z"/>
        </w:trPr>
        <w:tc>
          <w:tcPr>
            <w:tcW w:w="1373" w:type="dxa"/>
            <w:vMerge/>
            <w:tcBorders>
              <w:left w:val="single" w:sz="6" w:space="0" w:color="auto"/>
              <w:right w:val="single" w:sz="6" w:space="0" w:color="auto"/>
            </w:tcBorders>
          </w:tcPr>
          <w:p w14:paraId="196DAFA8" w14:textId="5BC319CF" w:rsidR="00F80E32" w:rsidDel="00151289" w:rsidRDefault="00F80E32" w:rsidP="008A6A63">
            <w:pPr>
              <w:pStyle w:val="af3"/>
              <w:rPr>
                <w:del w:id="59" w:author="hui fan" w:date="2020-05-25T13:44:00Z"/>
              </w:rPr>
            </w:pPr>
          </w:p>
        </w:tc>
        <w:tc>
          <w:tcPr>
            <w:tcW w:w="1134" w:type="dxa"/>
            <w:vMerge/>
            <w:tcBorders>
              <w:left w:val="single" w:sz="6" w:space="0" w:color="auto"/>
              <w:right w:val="single" w:sz="6" w:space="0" w:color="auto"/>
            </w:tcBorders>
          </w:tcPr>
          <w:p w14:paraId="1FF89048" w14:textId="66C20AF7" w:rsidR="00F80E32" w:rsidDel="00151289" w:rsidRDefault="00F80E32" w:rsidP="008A6A63">
            <w:pPr>
              <w:pStyle w:val="af3"/>
              <w:rPr>
                <w:del w:id="60" w:author="hui fan" w:date="2020-05-25T13:44:00Z"/>
              </w:rPr>
            </w:pPr>
          </w:p>
        </w:tc>
        <w:tc>
          <w:tcPr>
            <w:tcW w:w="850" w:type="dxa"/>
            <w:tcBorders>
              <w:top w:val="single" w:sz="6" w:space="0" w:color="auto"/>
              <w:left w:val="single" w:sz="6" w:space="0" w:color="auto"/>
              <w:bottom w:val="single" w:sz="6" w:space="0" w:color="auto"/>
              <w:right w:val="single" w:sz="6" w:space="0" w:color="auto"/>
            </w:tcBorders>
          </w:tcPr>
          <w:p w14:paraId="1DC3E23D" w14:textId="3D2B8DBB" w:rsidR="00F80E32" w:rsidDel="00151289" w:rsidRDefault="00F80E32" w:rsidP="008A6A63">
            <w:pPr>
              <w:pStyle w:val="af3"/>
              <w:rPr>
                <w:del w:id="61" w:author="hui fan" w:date="2020-05-25T13:44:00Z"/>
              </w:rPr>
            </w:pPr>
            <w:del w:id="62" w:author="hui fan" w:date="2020-05-25T13:44:00Z">
              <w:r w:rsidDel="00151289">
                <w:delText>xxx</w:delText>
              </w:r>
            </w:del>
          </w:p>
        </w:tc>
        <w:tc>
          <w:tcPr>
            <w:tcW w:w="709" w:type="dxa"/>
            <w:tcBorders>
              <w:top w:val="single" w:sz="6" w:space="0" w:color="auto"/>
              <w:left w:val="single" w:sz="6" w:space="0" w:color="auto"/>
              <w:bottom w:val="single" w:sz="6" w:space="0" w:color="auto"/>
              <w:right w:val="single" w:sz="6" w:space="0" w:color="auto"/>
            </w:tcBorders>
          </w:tcPr>
          <w:p w14:paraId="7ECB0DF5" w14:textId="6C14ADD7" w:rsidR="00F80E32" w:rsidDel="00151289" w:rsidRDefault="00F80E32" w:rsidP="008A6A63">
            <w:pPr>
              <w:pStyle w:val="af3"/>
              <w:rPr>
                <w:del w:id="63" w:author="hui fan" w:date="2020-05-25T13:44:00Z"/>
                <w:rFonts w:hint="eastAsia"/>
              </w:rPr>
            </w:pPr>
            <w:del w:id="64" w:author="hui fan" w:date="2020-05-25T13:44:00Z">
              <w:r w:rsidDel="00151289">
                <w:delText>x.x.x; y.y.y</w:delText>
              </w:r>
            </w:del>
          </w:p>
        </w:tc>
        <w:tc>
          <w:tcPr>
            <w:tcW w:w="3260" w:type="dxa"/>
            <w:tcBorders>
              <w:top w:val="single" w:sz="6" w:space="0" w:color="auto"/>
              <w:left w:val="single" w:sz="6" w:space="0" w:color="auto"/>
              <w:bottom w:val="single" w:sz="6" w:space="0" w:color="auto"/>
              <w:right w:val="single" w:sz="6" w:space="0" w:color="auto"/>
            </w:tcBorders>
          </w:tcPr>
          <w:p w14:paraId="4EE35B00" w14:textId="612A33B5" w:rsidR="00F80E32" w:rsidDel="00151289" w:rsidRDefault="00F80E32" w:rsidP="008A6A63">
            <w:pPr>
              <w:pStyle w:val="af3"/>
              <w:rPr>
                <w:del w:id="65" w:author="hui fan" w:date="2020-05-25T13:44:00Z"/>
              </w:rPr>
            </w:pPr>
            <w:del w:id="66" w:author="hui fan" w:date="2020-05-25T13:44:00Z">
              <w:r w:rsidRPr="00CA5F38" w:rsidDel="00151289">
                <w:rPr>
                  <w:rFonts w:hint="eastAsia"/>
                </w:rPr>
                <w:delText>修改</w:delText>
              </w:r>
              <w:r w:rsidDel="00151289">
                <w:delText>XXX</w:delText>
              </w:r>
            </w:del>
          </w:p>
          <w:p w14:paraId="0326F787" w14:textId="2B0E8C6F" w:rsidR="00F80E32" w:rsidDel="00151289" w:rsidRDefault="00F80E32" w:rsidP="008A6A63">
            <w:pPr>
              <w:pStyle w:val="af3"/>
              <w:numPr>
                <w:ilvl w:val="0"/>
                <w:numId w:val="6"/>
                <w:numberingChange w:id="67" w:author="z40846" w:date="2011-05-20T12:01:00Z" w:original="%1:3:0:."/>
              </w:numPr>
              <w:rPr>
                <w:del w:id="68" w:author="hui fan" w:date="2020-05-25T13:44:00Z"/>
              </w:rPr>
            </w:pPr>
            <w:del w:id="69" w:author="hui fan" w:date="2020-05-25T13:44:00Z">
              <w:r w:rsidDel="00151289">
                <w:delText>Xxx</w:delText>
              </w:r>
            </w:del>
          </w:p>
          <w:p w14:paraId="08F2B86F" w14:textId="682E4474" w:rsidR="00F80E32" w:rsidDel="00151289" w:rsidRDefault="00F80E32" w:rsidP="008A6A63">
            <w:pPr>
              <w:pStyle w:val="af3"/>
              <w:numPr>
                <w:ilvl w:val="0"/>
                <w:numId w:val="6"/>
                <w:numberingChange w:id="70" w:author="z40846" w:date="2011-05-20T12:01:00Z" w:original="%1:4:0:."/>
              </w:numPr>
              <w:rPr>
                <w:del w:id="71" w:author="hui fan" w:date="2020-05-25T13:44:00Z"/>
              </w:rPr>
            </w:pPr>
            <w:del w:id="72" w:author="hui fan" w:date="2020-05-25T13:44:00Z">
              <w:r w:rsidDel="00151289">
                <w:delText>Xxx</w:delText>
              </w:r>
            </w:del>
          </w:p>
          <w:p w14:paraId="629A2B41" w14:textId="520516F1" w:rsidR="00F80E32" w:rsidDel="00151289" w:rsidRDefault="00F80E32" w:rsidP="008A6A63">
            <w:pPr>
              <w:pStyle w:val="af3"/>
              <w:rPr>
                <w:del w:id="73" w:author="hui fan" w:date="2020-05-25T13:44:00Z"/>
              </w:rPr>
            </w:pPr>
            <w:del w:id="74" w:author="hui fan" w:date="2020-05-25T13:44:00Z">
              <w:r w:rsidDel="00151289">
                <w:delText>...</w:delText>
              </w:r>
            </w:del>
          </w:p>
        </w:tc>
        <w:tc>
          <w:tcPr>
            <w:tcW w:w="1604" w:type="dxa"/>
            <w:vMerge/>
            <w:tcBorders>
              <w:left w:val="single" w:sz="6" w:space="0" w:color="auto"/>
              <w:bottom w:val="single" w:sz="6" w:space="0" w:color="auto"/>
              <w:right w:val="single" w:sz="6" w:space="0" w:color="auto"/>
            </w:tcBorders>
          </w:tcPr>
          <w:p w14:paraId="4F7A3E89" w14:textId="284DFE9C" w:rsidR="00F80E32" w:rsidDel="00151289" w:rsidRDefault="00F80E32" w:rsidP="008A6A63">
            <w:pPr>
              <w:pStyle w:val="af3"/>
              <w:rPr>
                <w:del w:id="75" w:author="hui fan" w:date="2020-05-25T13:44:00Z"/>
              </w:rPr>
            </w:pPr>
          </w:p>
        </w:tc>
      </w:tr>
      <w:tr w:rsidR="00F80E32" w:rsidDel="00151289" w14:paraId="229A68D7" w14:textId="2E27DDE0">
        <w:tblPrEx>
          <w:tblCellMar>
            <w:top w:w="0" w:type="dxa"/>
            <w:bottom w:w="0" w:type="dxa"/>
          </w:tblCellMar>
        </w:tblPrEx>
        <w:trPr>
          <w:cantSplit/>
          <w:jc w:val="center"/>
          <w:del w:id="76" w:author="hui fan" w:date="2020-05-25T13:44:00Z"/>
        </w:trPr>
        <w:tc>
          <w:tcPr>
            <w:tcW w:w="1373" w:type="dxa"/>
            <w:vMerge/>
            <w:tcBorders>
              <w:left w:val="single" w:sz="6" w:space="0" w:color="auto"/>
              <w:bottom w:val="single" w:sz="6" w:space="0" w:color="auto"/>
              <w:right w:val="single" w:sz="6" w:space="0" w:color="auto"/>
            </w:tcBorders>
          </w:tcPr>
          <w:p w14:paraId="5373BCF4" w14:textId="0EA5ECF2" w:rsidR="00F80E32" w:rsidDel="00151289" w:rsidRDefault="00F80E32" w:rsidP="008A6A63">
            <w:pPr>
              <w:pStyle w:val="af3"/>
              <w:rPr>
                <w:del w:id="77" w:author="hui fan" w:date="2020-05-25T13:44:00Z"/>
              </w:rPr>
            </w:pPr>
          </w:p>
        </w:tc>
        <w:tc>
          <w:tcPr>
            <w:tcW w:w="1134" w:type="dxa"/>
            <w:vMerge/>
            <w:tcBorders>
              <w:left w:val="single" w:sz="6" w:space="0" w:color="auto"/>
              <w:bottom w:val="single" w:sz="6" w:space="0" w:color="auto"/>
              <w:right w:val="single" w:sz="6" w:space="0" w:color="auto"/>
            </w:tcBorders>
          </w:tcPr>
          <w:p w14:paraId="1A24D008" w14:textId="0E7FAF7F" w:rsidR="00F80E32" w:rsidDel="00151289" w:rsidRDefault="00F80E32" w:rsidP="008A6A63">
            <w:pPr>
              <w:pStyle w:val="af3"/>
              <w:rPr>
                <w:del w:id="78" w:author="hui fan" w:date="2020-05-25T13:44:00Z"/>
              </w:rPr>
            </w:pPr>
          </w:p>
        </w:tc>
        <w:tc>
          <w:tcPr>
            <w:tcW w:w="850" w:type="dxa"/>
            <w:tcBorders>
              <w:top w:val="single" w:sz="6" w:space="0" w:color="auto"/>
              <w:left w:val="single" w:sz="6" w:space="0" w:color="auto"/>
              <w:bottom w:val="single" w:sz="6" w:space="0" w:color="auto"/>
              <w:right w:val="single" w:sz="6" w:space="0" w:color="auto"/>
            </w:tcBorders>
          </w:tcPr>
          <w:p w14:paraId="114D9242" w14:textId="64D7B813" w:rsidR="00F80E32" w:rsidDel="00151289" w:rsidRDefault="00F80E32" w:rsidP="008A6A63">
            <w:pPr>
              <w:pStyle w:val="af3"/>
              <w:rPr>
                <w:del w:id="79" w:author="hui fan" w:date="2020-05-25T13:44:00Z"/>
                <w:sz w:val="24"/>
                <w:szCs w:val="24"/>
              </w:rPr>
            </w:pPr>
            <w:del w:id="80" w:author="hui fan" w:date="2020-05-25T13:44:00Z">
              <w:r w:rsidDel="00151289">
                <w:delText>xxx</w:delText>
              </w:r>
            </w:del>
          </w:p>
        </w:tc>
        <w:tc>
          <w:tcPr>
            <w:tcW w:w="709" w:type="dxa"/>
            <w:tcBorders>
              <w:top w:val="single" w:sz="6" w:space="0" w:color="auto"/>
              <w:left w:val="single" w:sz="6" w:space="0" w:color="auto"/>
              <w:bottom w:val="single" w:sz="6" w:space="0" w:color="auto"/>
              <w:right w:val="single" w:sz="6" w:space="0" w:color="auto"/>
            </w:tcBorders>
          </w:tcPr>
          <w:p w14:paraId="67F0AF29" w14:textId="7D974026" w:rsidR="00F80E32" w:rsidDel="00151289" w:rsidRDefault="00F80E32" w:rsidP="008A6A63">
            <w:pPr>
              <w:pStyle w:val="af3"/>
              <w:rPr>
                <w:del w:id="81" w:author="hui fan" w:date="2020-05-25T13:44:00Z"/>
                <w:sz w:val="24"/>
                <w:szCs w:val="24"/>
              </w:rPr>
            </w:pPr>
            <w:del w:id="82" w:author="hui fan" w:date="2020-05-25T13:44:00Z">
              <w:r w:rsidDel="00151289">
                <w:delText>x.x.x; y.y.y</w:delText>
              </w:r>
            </w:del>
          </w:p>
        </w:tc>
        <w:tc>
          <w:tcPr>
            <w:tcW w:w="3260" w:type="dxa"/>
            <w:tcBorders>
              <w:top w:val="single" w:sz="6" w:space="0" w:color="auto"/>
              <w:left w:val="single" w:sz="6" w:space="0" w:color="auto"/>
              <w:bottom w:val="single" w:sz="6" w:space="0" w:color="auto"/>
              <w:right w:val="single" w:sz="6" w:space="0" w:color="auto"/>
            </w:tcBorders>
          </w:tcPr>
          <w:p w14:paraId="177CB926" w14:textId="3AC9C521" w:rsidR="00F80E32" w:rsidDel="00151289" w:rsidRDefault="00F80E32" w:rsidP="008A6A63">
            <w:pPr>
              <w:pStyle w:val="af3"/>
              <w:rPr>
                <w:del w:id="83" w:author="hui fan" w:date="2020-05-25T13:44:00Z"/>
              </w:rPr>
            </w:pPr>
            <w:del w:id="84" w:author="hui fan" w:date="2020-05-25T13:44:00Z">
              <w:r w:rsidRPr="00CA5F38" w:rsidDel="00151289">
                <w:rPr>
                  <w:rFonts w:hint="eastAsia"/>
                </w:rPr>
                <w:delText>修改</w:delText>
              </w:r>
              <w:r w:rsidDel="00151289">
                <w:delText>XXX</w:delText>
              </w:r>
            </w:del>
          </w:p>
          <w:p w14:paraId="26D7A6F2" w14:textId="699C6059" w:rsidR="00F80E32" w:rsidDel="00151289" w:rsidRDefault="00F80E32" w:rsidP="008A6A63">
            <w:pPr>
              <w:pStyle w:val="af3"/>
              <w:numPr>
                <w:ilvl w:val="0"/>
                <w:numId w:val="6"/>
                <w:numberingChange w:id="85" w:author="z40846" w:date="2011-05-20T12:01:00Z" w:original="%1:5:0:."/>
              </w:numPr>
              <w:rPr>
                <w:del w:id="86" w:author="hui fan" w:date="2020-05-25T13:44:00Z"/>
              </w:rPr>
            </w:pPr>
            <w:del w:id="87" w:author="hui fan" w:date="2020-05-25T13:44:00Z">
              <w:r w:rsidDel="00151289">
                <w:delText>Xxx</w:delText>
              </w:r>
            </w:del>
          </w:p>
          <w:p w14:paraId="3A2C57F9" w14:textId="2F291C9C" w:rsidR="00F80E32" w:rsidDel="00151289" w:rsidRDefault="00F80E32" w:rsidP="008A6A63">
            <w:pPr>
              <w:pStyle w:val="af3"/>
              <w:numPr>
                <w:ilvl w:val="0"/>
                <w:numId w:val="6"/>
                <w:numberingChange w:id="88" w:author="z40846" w:date="2011-05-20T12:01:00Z" w:original="%1:6:0:."/>
              </w:numPr>
              <w:rPr>
                <w:del w:id="89" w:author="hui fan" w:date="2020-05-25T13:44:00Z"/>
              </w:rPr>
            </w:pPr>
            <w:del w:id="90" w:author="hui fan" w:date="2020-05-25T13:44:00Z">
              <w:r w:rsidDel="00151289">
                <w:delText>Xxx</w:delText>
              </w:r>
            </w:del>
          </w:p>
          <w:p w14:paraId="5237BEED" w14:textId="1C7F6546" w:rsidR="00F80E32" w:rsidRPr="008B2CC4" w:rsidDel="00151289" w:rsidRDefault="00F80E32" w:rsidP="008A6A63">
            <w:pPr>
              <w:pStyle w:val="af3"/>
              <w:rPr>
                <w:del w:id="91" w:author="hui fan" w:date="2020-05-25T13:44:00Z"/>
                <w:sz w:val="24"/>
                <w:szCs w:val="24"/>
              </w:rPr>
            </w:pPr>
            <w:del w:id="92" w:author="hui fan" w:date="2020-05-25T13:44:00Z">
              <w:r w:rsidDel="00151289">
                <w:delText>...</w:delText>
              </w:r>
            </w:del>
          </w:p>
        </w:tc>
        <w:tc>
          <w:tcPr>
            <w:tcW w:w="1604" w:type="dxa"/>
            <w:tcBorders>
              <w:top w:val="single" w:sz="6" w:space="0" w:color="auto"/>
              <w:left w:val="single" w:sz="6" w:space="0" w:color="auto"/>
              <w:bottom w:val="single" w:sz="6" w:space="0" w:color="auto"/>
              <w:right w:val="single" w:sz="6" w:space="0" w:color="auto"/>
            </w:tcBorders>
          </w:tcPr>
          <w:p w14:paraId="3FA47146" w14:textId="5E5CEE1E" w:rsidR="00F80E32" w:rsidDel="00151289" w:rsidRDefault="00F80E32" w:rsidP="008A6A63">
            <w:pPr>
              <w:pStyle w:val="af3"/>
              <w:rPr>
                <w:del w:id="93" w:author="hui fan" w:date="2020-05-25T13:44:00Z"/>
                <w:sz w:val="24"/>
                <w:szCs w:val="24"/>
              </w:rPr>
            </w:pPr>
          </w:p>
        </w:tc>
      </w:tr>
      <w:tr w:rsidR="00F80E32" w:rsidDel="00151289" w14:paraId="496FBF8A" w14:textId="6BC7D914">
        <w:tblPrEx>
          <w:tblCellMar>
            <w:top w:w="0" w:type="dxa"/>
            <w:bottom w:w="0" w:type="dxa"/>
          </w:tblCellMar>
        </w:tblPrEx>
        <w:trPr>
          <w:cantSplit/>
          <w:jc w:val="center"/>
          <w:del w:id="94" w:author="hui fan" w:date="2020-05-25T13:44:00Z"/>
        </w:trPr>
        <w:tc>
          <w:tcPr>
            <w:tcW w:w="1373" w:type="dxa"/>
            <w:tcBorders>
              <w:top w:val="single" w:sz="6" w:space="0" w:color="auto"/>
              <w:left w:val="single" w:sz="6" w:space="0" w:color="auto"/>
              <w:bottom w:val="single" w:sz="6" w:space="0" w:color="auto"/>
              <w:right w:val="single" w:sz="6" w:space="0" w:color="auto"/>
            </w:tcBorders>
          </w:tcPr>
          <w:p w14:paraId="18B4D4DA" w14:textId="4A77A035" w:rsidR="00F80E32" w:rsidDel="00151289" w:rsidRDefault="00F80E32" w:rsidP="008A6A63">
            <w:pPr>
              <w:pStyle w:val="af3"/>
              <w:rPr>
                <w:del w:id="95" w:author="hui fan" w:date="2020-05-25T13:44:00Z"/>
              </w:rPr>
            </w:pPr>
            <w:del w:id="96" w:author="hui fan" w:date="2020-05-25T13:44:00Z">
              <w:r w:rsidDel="00151289">
                <w:delText>yyyy-mm-dd</w:delText>
              </w:r>
            </w:del>
          </w:p>
        </w:tc>
        <w:tc>
          <w:tcPr>
            <w:tcW w:w="1134" w:type="dxa"/>
            <w:tcBorders>
              <w:top w:val="single" w:sz="6" w:space="0" w:color="auto"/>
              <w:left w:val="single" w:sz="6" w:space="0" w:color="auto"/>
              <w:bottom w:val="single" w:sz="6" w:space="0" w:color="auto"/>
              <w:right w:val="single" w:sz="6" w:space="0" w:color="auto"/>
            </w:tcBorders>
          </w:tcPr>
          <w:p w14:paraId="6C567361" w14:textId="6A49F62E" w:rsidR="00F80E32" w:rsidDel="00151289" w:rsidRDefault="00F80E32" w:rsidP="008A6A63">
            <w:pPr>
              <w:pStyle w:val="af3"/>
              <w:rPr>
                <w:del w:id="97" w:author="hui fan" w:date="2020-05-25T13:44:00Z"/>
              </w:rPr>
            </w:pPr>
            <w:del w:id="98" w:author="hui fan" w:date="2020-05-25T13:44:00Z">
              <w:r w:rsidDel="00151289">
                <w:delText>1.02</w:delText>
              </w:r>
            </w:del>
          </w:p>
        </w:tc>
        <w:tc>
          <w:tcPr>
            <w:tcW w:w="850" w:type="dxa"/>
            <w:tcBorders>
              <w:top w:val="single" w:sz="6" w:space="0" w:color="auto"/>
              <w:left w:val="single" w:sz="6" w:space="0" w:color="auto"/>
              <w:bottom w:val="single" w:sz="6" w:space="0" w:color="auto"/>
              <w:right w:val="single" w:sz="6" w:space="0" w:color="auto"/>
            </w:tcBorders>
          </w:tcPr>
          <w:p w14:paraId="4B953551" w14:textId="32763640" w:rsidR="00F80E32" w:rsidDel="00151289" w:rsidRDefault="00F80E32" w:rsidP="008A6A63">
            <w:pPr>
              <w:pStyle w:val="af3"/>
              <w:rPr>
                <w:del w:id="99" w:author="hui fan" w:date="2020-05-25T13:44:00Z"/>
              </w:rPr>
            </w:pPr>
            <w:del w:id="100" w:author="hui fan" w:date="2020-05-25T13:44:00Z">
              <w:r w:rsidDel="00151289">
                <w:delText>xxx</w:delText>
              </w:r>
            </w:del>
          </w:p>
        </w:tc>
        <w:tc>
          <w:tcPr>
            <w:tcW w:w="709" w:type="dxa"/>
            <w:tcBorders>
              <w:top w:val="single" w:sz="6" w:space="0" w:color="auto"/>
              <w:left w:val="single" w:sz="6" w:space="0" w:color="auto"/>
              <w:bottom w:val="single" w:sz="6" w:space="0" w:color="auto"/>
              <w:right w:val="single" w:sz="6" w:space="0" w:color="auto"/>
            </w:tcBorders>
          </w:tcPr>
          <w:p w14:paraId="362B3F9D" w14:textId="7C0C1288" w:rsidR="00F80E32" w:rsidDel="00151289" w:rsidRDefault="00F80E32" w:rsidP="008A6A63">
            <w:pPr>
              <w:pStyle w:val="af3"/>
              <w:rPr>
                <w:del w:id="101" w:author="hui fan" w:date="2020-05-25T13:44:00Z"/>
              </w:rPr>
            </w:pPr>
            <w:del w:id="102" w:author="hui fan" w:date="2020-05-25T13:44:00Z">
              <w:r w:rsidDel="00151289">
                <w:delText>x.x.x; y.y.y</w:delText>
              </w:r>
            </w:del>
          </w:p>
        </w:tc>
        <w:tc>
          <w:tcPr>
            <w:tcW w:w="3260" w:type="dxa"/>
            <w:tcBorders>
              <w:top w:val="single" w:sz="6" w:space="0" w:color="auto"/>
              <w:left w:val="single" w:sz="6" w:space="0" w:color="auto"/>
              <w:bottom w:val="single" w:sz="6" w:space="0" w:color="auto"/>
              <w:right w:val="single" w:sz="6" w:space="0" w:color="auto"/>
            </w:tcBorders>
          </w:tcPr>
          <w:p w14:paraId="3434460C" w14:textId="284067E8" w:rsidR="00F80E32" w:rsidDel="00151289" w:rsidRDefault="00F80E32" w:rsidP="008A6A63">
            <w:pPr>
              <w:pStyle w:val="af3"/>
              <w:rPr>
                <w:del w:id="103" w:author="hui fan" w:date="2020-05-25T13:44:00Z"/>
              </w:rPr>
            </w:pPr>
            <w:del w:id="104" w:author="hui fan" w:date="2020-05-25T13:44:00Z">
              <w:r w:rsidRPr="00CA5F38" w:rsidDel="00151289">
                <w:rPr>
                  <w:rFonts w:hint="eastAsia"/>
                </w:rPr>
                <w:delText>修改</w:delText>
              </w:r>
              <w:r w:rsidDel="00151289">
                <w:delText>XXX</w:delText>
              </w:r>
            </w:del>
          </w:p>
          <w:p w14:paraId="5470164C" w14:textId="49DEE874" w:rsidR="00F80E32" w:rsidDel="00151289" w:rsidRDefault="00F80E32" w:rsidP="008A6A63">
            <w:pPr>
              <w:pStyle w:val="af3"/>
              <w:numPr>
                <w:ilvl w:val="0"/>
                <w:numId w:val="6"/>
                <w:numberingChange w:id="105" w:author="z40846" w:date="2011-05-20T12:01:00Z" w:original="%1:7:0:."/>
              </w:numPr>
              <w:rPr>
                <w:del w:id="106" w:author="hui fan" w:date="2020-05-25T13:44:00Z"/>
              </w:rPr>
            </w:pPr>
            <w:del w:id="107" w:author="hui fan" w:date="2020-05-25T13:44:00Z">
              <w:r w:rsidDel="00151289">
                <w:delText>Xxx</w:delText>
              </w:r>
            </w:del>
          </w:p>
          <w:p w14:paraId="6B143693" w14:textId="07887453" w:rsidR="00F80E32" w:rsidDel="00151289" w:rsidRDefault="00F80E32" w:rsidP="008A6A63">
            <w:pPr>
              <w:pStyle w:val="af3"/>
              <w:numPr>
                <w:ilvl w:val="0"/>
                <w:numId w:val="6"/>
                <w:numberingChange w:id="108" w:author="z40846" w:date="2011-05-20T12:01:00Z" w:original="%1:8:0:."/>
              </w:numPr>
              <w:rPr>
                <w:del w:id="109" w:author="hui fan" w:date="2020-05-25T13:44:00Z"/>
              </w:rPr>
            </w:pPr>
            <w:del w:id="110" w:author="hui fan" w:date="2020-05-25T13:44:00Z">
              <w:r w:rsidDel="00151289">
                <w:delText>Xxx</w:delText>
              </w:r>
            </w:del>
          </w:p>
          <w:p w14:paraId="017EA4DC" w14:textId="18E340E3" w:rsidR="00F80E32" w:rsidDel="00151289" w:rsidRDefault="00F80E32" w:rsidP="008A6A63">
            <w:pPr>
              <w:pStyle w:val="af3"/>
              <w:numPr>
                <w:ilvl w:val="0"/>
                <w:numId w:val="6"/>
                <w:numberingChange w:id="111" w:author="z40846" w:date="2011-05-20T12:01:00Z" w:original="%1:9:0:."/>
              </w:numPr>
              <w:rPr>
                <w:del w:id="112" w:author="hui fan" w:date="2020-05-25T13:44:00Z"/>
              </w:rPr>
            </w:pPr>
            <w:del w:id="113" w:author="hui fan" w:date="2020-05-25T13:44:00Z">
              <w:r w:rsidDel="00151289">
                <w:delText>...</w:delText>
              </w:r>
            </w:del>
          </w:p>
        </w:tc>
        <w:tc>
          <w:tcPr>
            <w:tcW w:w="1604" w:type="dxa"/>
            <w:tcBorders>
              <w:top w:val="single" w:sz="6" w:space="0" w:color="auto"/>
              <w:left w:val="single" w:sz="6" w:space="0" w:color="auto"/>
              <w:bottom w:val="single" w:sz="6" w:space="0" w:color="auto"/>
              <w:right w:val="single" w:sz="6" w:space="0" w:color="auto"/>
            </w:tcBorders>
          </w:tcPr>
          <w:p w14:paraId="72873E59" w14:textId="4F72377F" w:rsidR="00F80E32" w:rsidDel="00151289" w:rsidRDefault="00F80E32" w:rsidP="008A6A63">
            <w:pPr>
              <w:pStyle w:val="af3"/>
              <w:rPr>
                <w:del w:id="114" w:author="hui fan" w:date="2020-05-25T13:44:00Z"/>
              </w:rPr>
            </w:pPr>
            <w:del w:id="115" w:author="hui fan" w:date="2020-05-25T13:44:00Z">
              <w:r w:rsidRPr="00CA5F38" w:rsidDel="00151289">
                <w:rPr>
                  <w:rFonts w:hint="eastAsia"/>
                </w:rPr>
                <w:delText>作者名</w:delText>
              </w:r>
              <w:r w:rsidDel="00151289">
                <w:rPr>
                  <w:rFonts w:hint="eastAsia"/>
                </w:rPr>
                <w:delText>＋工号</w:delText>
              </w:r>
            </w:del>
          </w:p>
        </w:tc>
      </w:tr>
      <w:tr w:rsidR="00F80E32" w:rsidDel="00151289" w14:paraId="2C74BA31" w14:textId="2FDBABBC">
        <w:tblPrEx>
          <w:tblCellMar>
            <w:top w:w="0" w:type="dxa"/>
            <w:bottom w:w="0" w:type="dxa"/>
          </w:tblCellMar>
        </w:tblPrEx>
        <w:trPr>
          <w:cantSplit/>
          <w:jc w:val="center"/>
          <w:del w:id="116" w:author="hui fan" w:date="2020-05-25T13:44:00Z"/>
        </w:trPr>
        <w:tc>
          <w:tcPr>
            <w:tcW w:w="1373" w:type="dxa"/>
            <w:tcBorders>
              <w:top w:val="single" w:sz="6" w:space="0" w:color="auto"/>
              <w:left w:val="single" w:sz="6" w:space="0" w:color="auto"/>
              <w:bottom w:val="single" w:sz="6" w:space="0" w:color="auto"/>
              <w:right w:val="single" w:sz="6" w:space="0" w:color="auto"/>
            </w:tcBorders>
          </w:tcPr>
          <w:p w14:paraId="5F13E307" w14:textId="5E1E1CFF" w:rsidR="00F80E32" w:rsidRPr="00CA5F38" w:rsidDel="00151289" w:rsidRDefault="00F80E32" w:rsidP="008A6A63">
            <w:pPr>
              <w:pStyle w:val="af3"/>
              <w:rPr>
                <w:del w:id="117" w:author="hui fan" w:date="2020-05-25T13:44:00Z"/>
              </w:rPr>
            </w:pPr>
            <w:del w:id="118" w:author="hui fan" w:date="2020-05-25T13:44:00Z">
              <w:r w:rsidRPr="00CA5F38" w:rsidDel="00151289">
                <w:rPr>
                  <w:rFonts w:hint="eastAsia"/>
                </w:rPr>
                <w:delText>……</w:delText>
              </w:r>
            </w:del>
          </w:p>
        </w:tc>
        <w:tc>
          <w:tcPr>
            <w:tcW w:w="1134" w:type="dxa"/>
            <w:tcBorders>
              <w:top w:val="single" w:sz="6" w:space="0" w:color="auto"/>
              <w:left w:val="single" w:sz="6" w:space="0" w:color="auto"/>
              <w:bottom w:val="single" w:sz="6" w:space="0" w:color="auto"/>
              <w:right w:val="single" w:sz="6" w:space="0" w:color="auto"/>
            </w:tcBorders>
          </w:tcPr>
          <w:p w14:paraId="18F971D7" w14:textId="188C4144" w:rsidR="00F80E32" w:rsidRPr="00CA5F38" w:rsidDel="00151289" w:rsidRDefault="00F80E32" w:rsidP="008A6A63">
            <w:pPr>
              <w:pStyle w:val="af3"/>
              <w:rPr>
                <w:del w:id="119" w:author="hui fan" w:date="2020-05-25T13:44:00Z"/>
              </w:rPr>
            </w:pPr>
            <w:del w:id="120" w:author="hui fan" w:date="2020-05-25T13:44:00Z">
              <w:r w:rsidRPr="00CA5F38" w:rsidDel="00151289">
                <w:rPr>
                  <w:rFonts w:hint="eastAsia"/>
                </w:rPr>
                <w:delText>……</w:delText>
              </w:r>
            </w:del>
          </w:p>
        </w:tc>
        <w:tc>
          <w:tcPr>
            <w:tcW w:w="850" w:type="dxa"/>
            <w:tcBorders>
              <w:top w:val="single" w:sz="6" w:space="0" w:color="auto"/>
              <w:left w:val="single" w:sz="6" w:space="0" w:color="auto"/>
              <w:bottom w:val="single" w:sz="6" w:space="0" w:color="auto"/>
              <w:right w:val="single" w:sz="6" w:space="0" w:color="auto"/>
            </w:tcBorders>
          </w:tcPr>
          <w:p w14:paraId="349106F8" w14:textId="57B0939C" w:rsidR="00F80E32" w:rsidDel="00151289" w:rsidRDefault="00F80E32" w:rsidP="008A6A63">
            <w:pPr>
              <w:pStyle w:val="af3"/>
              <w:rPr>
                <w:del w:id="121" w:author="hui fan" w:date="2020-05-25T13:44:00Z"/>
                <w:sz w:val="24"/>
                <w:szCs w:val="24"/>
              </w:rPr>
            </w:pPr>
          </w:p>
        </w:tc>
        <w:tc>
          <w:tcPr>
            <w:tcW w:w="709" w:type="dxa"/>
            <w:tcBorders>
              <w:top w:val="single" w:sz="6" w:space="0" w:color="auto"/>
              <w:left w:val="single" w:sz="6" w:space="0" w:color="auto"/>
              <w:bottom w:val="single" w:sz="6" w:space="0" w:color="auto"/>
              <w:right w:val="single" w:sz="6" w:space="0" w:color="auto"/>
            </w:tcBorders>
          </w:tcPr>
          <w:p w14:paraId="3AC524F9" w14:textId="2C1BB392" w:rsidR="00F80E32" w:rsidDel="00151289" w:rsidRDefault="00F80E32" w:rsidP="008A6A63">
            <w:pPr>
              <w:pStyle w:val="af3"/>
              <w:rPr>
                <w:del w:id="122" w:author="hui fan" w:date="2020-05-25T13:44:00Z"/>
                <w:sz w:val="24"/>
                <w:szCs w:val="24"/>
              </w:rPr>
            </w:pPr>
          </w:p>
        </w:tc>
        <w:tc>
          <w:tcPr>
            <w:tcW w:w="3260" w:type="dxa"/>
            <w:tcBorders>
              <w:top w:val="single" w:sz="6" w:space="0" w:color="auto"/>
              <w:left w:val="single" w:sz="6" w:space="0" w:color="auto"/>
              <w:bottom w:val="single" w:sz="6" w:space="0" w:color="auto"/>
              <w:right w:val="single" w:sz="6" w:space="0" w:color="auto"/>
            </w:tcBorders>
          </w:tcPr>
          <w:p w14:paraId="382825DF" w14:textId="3DCAC361" w:rsidR="00F80E32" w:rsidRPr="00CA5F38" w:rsidDel="00151289" w:rsidRDefault="00F80E32" w:rsidP="008A6A63">
            <w:pPr>
              <w:pStyle w:val="af3"/>
              <w:rPr>
                <w:del w:id="123" w:author="hui fan" w:date="2020-05-25T13:44:00Z"/>
              </w:rPr>
            </w:pPr>
            <w:del w:id="124" w:author="hui fan" w:date="2020-05-25T13:44:00Z">
              <w:r w:rsidRPr="00CA5F38" w:rsidDel="00151289">
                <w:rPr>
                  <w:rFonts w:hint="eastAsia"/>
                </w:rPr>
                <w:delText>……</w:delText>
              </w:r>
            </w:del>
          </w:p>
        </w:tc>
        <w:tc>
          <w:tcPr>
            <w:tcW w:w="1604" w:type="dxa"/>
            <w:tcBorders>
              <w:top w:val="single" w:sz="6" w:space="0" w:color="auto"/>
              <w:left w:val="single" w:sz="6" w:space="0" w:color="auto"/>
              <w:bottom w:val="single" w:sz="6" w:space="0" w:color="auto"/>
              <w:right w:val="single" w:sz="6" w:space="0" w:color="auto"/>
            </w:tcBorders>
          </w:tcPr>
          <w:p w14:paraId="7741A570" w14:textId="38299F93" w:rsidR="00F80E32" w:rsidRPr="00CA5F38" w:rsidDel="00151289" w:rsidRDefault="00F80E32" w:rsidP="008A6A63">
            <w:pPr>
              <w:pStyle w:val="af3"/>
              <w:rPr>
                <w:del w:id="125" w:author="hui fan" w:date="2020-05-25T13:44:00Z"/>
              </w:rPr>
            </w:pPr>
            <w:del w:id="126" w:author="hui fan" w:date="2020-05-25T13:44:00Z">
              <w:r w:rsidRPr="00CA5F38" w:rsidDel="00151289">
                <w:rPr>
                  <w:rFonts w:hint="eastAsia"/>
                </w:rPr>
                <w:delText>……</w:delText>
              </w:r>
            </w:del>
          </w:p>
        </w:tc>
      </w:tr>
      <w:tr w:rsidR="00F80E32" w:rsidDel="00151289" w14:paraId="010025DB" w14:textId="21E4F479">
        <w:tblPrEx>
          <w:tblCellMar>
            <w:top w:w="0" w:type="dxa"/>
            <w:bottom w:w="0" w:type="dxa"/>
          </w:tblCellMar>
        </w:tblPrEx>
        <w:trPr>
          <w:cantSplit/>
          <w:jc w:val="center"/>
          <w:del w:id="127" w:author="hui fan" w:date="2020-05-25T13:44:00Z"/>
        </w:trPr>
        <w:tc>
          <w:tcPr>
            <w:tcW w:w="1373" w:type="dxa"/>
            <w:vMerge w:val="restart"/>
            <w:tcBorders>
              <w:top w:val="single" w:sz="6" w:space="0" w:color="auto"/>
              <w:left w:val="single" w:sz="6" w:space="0" w:color="auto"/>
              <w:right w:val="single" w:sz="6" w:space="0" w:color="auto"/>
            </w:tcBorders>
          </w:tcPr>
          <w:p w14:paraId="1517B10F" w14:textId="19582344" w:rsidR="00F80E32" w:rsidDel="00151289" w:rsidRDefault="00F80E32" w:rsidP="008A6A63">
            <w:pPr>
              <w:pStyle w:val="af3"/>
              <w:rPr>
                <w:del w:id="128" w:author="hui fan" w:date="2020-05-25T13:44:00Z"/>
              </w:rPr>
            </w:pPr>
            <w:del w:id="129" w:author="hui fan" w:date="2020-05-25T13:44:00Z">
              <w:r w:rsidDel="00151289">
                <w:delText>yyyy-mm-dd</w:delText>
              </w:r>
            </w:del>
          </w:p>
        </w:tc>
        <w:tc>
          <w:tcPr>
            <w:tcW w:w="1134" w:type="dxa"/>
            <w:vMerge w:val="restart"/>
            <w:tcBorders>
              <w:top w:val="single" w:sz="6" w:space="0" w:color="auto"/>
              <w:left w:val="single" w:sz="6" w:space="0" w:color="auto"/>
              <w:right w:val="single" w:sz="6" w:space="0" w:color="auto"/>
            </w:tcBorders>
          </w:tcPr>
          <w:p w14:paraId="48F05C53" w14:textId="654DA49E" w:rsidR="00F80E32" w:rsidDel="00151289" w:rsidRDefault="00F80E32" w:rsidP="008A6A63">
            <w:pPr>
              <w:pStyle w:val="af3"/>
              <w:rPr>
                <w:del w:id="130" w:author="hui fan" w:date="2020-05-25T13:44:00Z"/>
              </w:rPr>
            </w:pPr>
            <w:del w:id="131" w:author="hui fan" w:date="2020-05-25T13:44:00Z">
              <w:r w:rsidDel="00151289">
                <w:delText>2.00</w:delText>
              </w:r>
            </w:del>
          </w:p>
        </w:tc>
        <w:tc>
          <w:tcPr>
            <w:tcW w:w="850" w:type="dxa"/>
            <w:tcBorders>
              <w:top w:val="single" w:sz="6" w:space="0" w:color="auto"/>
              <w:left w:val="single" w:sz="6" w:space="0" w:color="auto"/>
              <w:bottom w:val="single" w:sz="6" w:space="0" w:color="auto"/>
              <w:right w:val="single" w:sz="6" w:space="0" w:color="auto"/>
            </w:tcBorders>
          </w:tcPr>
          <w:p w14:paraId="4812A7C1" w14:textId="6EB13516" w:rsidR="00F80E32" w:rsidDel="00151289" w:rsidRDefault="00F80E32" w:rsidP="008A6A63">
            <w:pPr>
              <w:pStyle w:val="af3"/>
              <w:rPr>
                <w:del w:id="132" w:author="hui fan" w:date="2020-05-25T13:44:00Z"/>
              </w:rPr>
            </w:pPr>
            <w:del w:id="133" w:author="hui fan" w:date="2020-05-25T13:44:00Z">
              <w:r w:rsidDel="00151289">
                <w:delText>xxx</w:delText>
              </w:r>
            </w:del>
          </w:p>
        </w:tc>
        <w:tc>
          <w:tcPr>
            <w:tcW w:w="709" w:type="dxa"/>
            <w:tcBorders>
              <w:top w:val="single" w:sz="6" w:space="0" w:color="auto"/>
              <w:left w:val="single" w:sz="6" w:space="0" w:color="auto"/>
              <w:bottom w:val="single" w:sz="6" w:space="0" w:color="auto"/>
              <w:right w:val="single" w:sz="6" w:space="0" w:color="auto"/>
            </w:tcBorders>
          </w:tcPr>
          <w:p w14:paraId="0EBA7B85" w14:textId="2066AD20" w:rsidR="00F80E32" w:rsidDel="00151289" w:rsidRDefault="00F80E32" w:rsidP="008A6A63">
            <w:pPr>
              <w:pStyle w:val="af3"/>
              <w:rPr>
                <w:del w:id="134" w:author="hui fan" w:date="2020-05-25T13:44:00Z"/>
              </w:rPr>
            </w:pPr>
            <w:del w:id="135" w:author="hui fan" w:date="2020-05-25T13:44:00Z">
              <w:r w:rsidDel="00151289">
                <w:delText>x.x.x; y.y.y</w:delText>
              </w:r>
            </w:del>
          </w:p>
        </w:tc>
        <w:tc>
          <w:tcPr>
            <w:tcW w:w="3260" w:type="dxa"/>
            <w:tcBorders>
              <w:top w:val="single" w:sz="6" w:space="0" w:color="auto"/>
              <w:left w:val="single" w:sz="6" w:space="0" w:color="auto"/>
              <w:bottom w:val="single" w:sz="6" w:space="0" w:color="auto"/>
              <w:right w:val="single" w:sz="6" w:space="0" w:color="auto"/>
            </w:tcBorders>
          </w:tcPr>
          <w:p w14:paraId="23216014" w14:textId="5C09BEB1" w:rsidR="00F80E32" w:rsidDel="00151289" w:rsidRDefault="00F80E32" w:rsidP="008A6A63">
            <w:pPr>
              <w:pStyle w:val="af3"/>
              <w:rPr>
                <w:del w:id="136" w:author="hui fan" w:date="2020-05-25T13:44:00Z"/>
              </w:rPr>
            </w:pPr>
            <w:del w:id="137" w:author="hui fan" w:date="2020-05-25T13:44:00Z">
              <w:r w:rsidRPr="00CA5F38" w:rsidDel="00151289">
                <w:rPr>
                  <w:rFonts w:hint="eastAsia"/>
                </w:rPr>
                <w:delText>修改</w:delText>
              </w:r>
              <w:r w:rsidDel="00151289">
                <w:delText>XXX</w:delText>
              </w:r>
            </w:del>
          </w:p>
          <w:p w14:paraId="526FB309" w14:textId="7CE57366" w:rsidR="00F80E32" w:rsidDel="00151289" w:rsidRDefault="00F80E32" w:rsidP="008A6A63">
            <w:pPr>
              <w:pStyle w:val="af3"/>
              <w:numPr>
                <w:ilvl w:val="0"/>
                <w:numId w:val="7"/>
                <w:numberingChange w:id="138" w:author="z40846" w:date="2011-05-20T12:01:00Z" w:original="%1:1:0:."/>
              </w:numPr>
              <w:rPr>
                <w:del w:id="139" w:author="hui fan" w:date="2020-05-25T13:44:00Z"/>
              </w:rPr>
            </w:pPr>
            <w:del w:id="140" w:author="hui fan" w:date="2020-05-25T13:44:00Z">
              <w:r w:rsidDel="00151289">
                <w:delText>Xxx</w:delText>
              </w:r>
            </w:del>
          </w:p>
          <w:p w14:paraId="22343CF5" w14:textId="09890DDD" w:rsidR="00F80E32" w:rsidDel="00151289" w:rsidRDefault="00F80E32" w:rsidP="008A6A63">
            <w:pPr>
              <w:pStyle w:val="af3"/>
              <w:numPr>
                <w:ilvl w:val="0"/>
                <w:numId w:val="7"/>
                <w:numberingChange w:id="141" w:author="z40846" w:date="2011-05-20T12:01:00Z" w:original="%1:2:0:."/>
              </w:numPr>
              <w:rPr>
                <w:del w:id="142" w:author="hui fan" w:date="2020-05-25T13:44:00Z"/>
              </w:rPr>
            </w:pPr>
            <w:del w:id="143" w:author="hui fan" w:date="2020-05-25T13:44:00Z">
              <w:r w:rsidDel="00151289">
                <w:delText>Xxx</w:delText>
              </w:r>
            </w:del>
          </w:p>
          <w:p w14:paraId="491350EE" w14:textId="69E589DC" w:rsidR="00F80E32" w:rsidDel="00151289" w:rsidRDefault="00F80E32" w:rsidP="008A6A63">
            <w:pPr>
              <w:pStyle w:val="af3"/>
              <w:numPr>
                <w:ilvl w:val="0"/>
                <w:numId w:val="7"/>
                <w:numberingChange w:id="144" w:author="z40846" w:date="2011-05-20T12:01:00Z" w:original="%1:3:0:."/>
              </w:numPr>
              <w:rPr>
                <w:del w:id="145" w:author="hui fan" w:date="2020-05-25T13:44:00Z"/>
              </w:rPr>
            </w:pPr>
            <w:del w:id="146" w:author="hui fan" w:date="2020-05-25T13:44:00Z">
              <w:r w:rsidDel="00151289">
                <w:delText>...</w:delText>
              </w:r>
            </w:del>
          </w:p>
        </w:tc>
        <w:tc>
          <w:tcPr>
            <w:tcW w:w="1604" w:type="dxa"/>
            <w:vMerge w:val="restart"/>
            <w:tcBorders>
              <w:top w:val="single" w:sz="6" w:space="0" w:color="auto"/>
              <w:left w:val="single" w:sz="6" w:space="0" w:color="auto"/>
              <w:right w:val="single" w:sz="6" w:space="0" w:color="auto"/>
            </w:tcBorders>
          </w:tcPr>
          <w:p w14:paraId="051490B5" w14:textId="173686FA" w:rsidR="00F80E32" w:rsidDel="00151289" w:rsidRDefault="00F80E32" w:rsidP="008A6A63">
            <w:pPr>
              <w:pStyle w:val="af3"/>
              <w:rPr>
                <w:del w:id="147" w:author="hui fan" w:date="2020-05-25T13:44:00Z"/>
              </w:rPr>
            </w:pPr>
            <w:del w:id="148" w:author="hui fan" w:date="2020-05-25T13:44:00Z">
              <w:r w:rsidRPr="00CA5F38" w:rsidDel="00151289">
                <w:rPr>
                  <w:rFonts w:hint="eastAsia"/>
                </w:rPr>
                <w:delText>作者名</w:delText>
              </w:r>
              <w:r w:rsidDel="00151289">
                <w:rPr>
                  <w:rFonts w:hint="eastAsia"/>
                </w:rPr>
                <w:delText>＋工号</w:delText>
              </w:r>
            </w:del>
          </w:p>
        </w:tc>
      </w:tr>
      <w:tr w:rsidR="00F80E32" w:rsidDel="00151289" w14:paraId="4A3B5940" w14:textId="3FC4A490">
        <w:tblPrEx>
          <w:tblCellMar>
            <w:top w:w="0" w:type="dxa"/>
            <w:bottom w:w="0" w:type="dxa"/>
          </w:tblCellMar>
        </w:tblPrEx>
        <w:trPr>
          <w:cantSplit/>
          <w:jc w:val="center"/>
          <w:del w:id="149" w:author="hui fan" w:date="2020-05-25T13:44:00Z"/>
        </w:trPr>
        <w:tc>
          <w:tcPr>
            <w:tcW w:w="1373" w:type="dxa"/>
            <w:vMerge/>
            <w:tcBorders>
              <w:left w:val="single" w:sz="6" w:space="0" w:color="auto"/>
              <w:right w:val="single" w:sz="6" w:space="0" w:color="auto"/>
            </w:tcBorders>
          </w:tcPr>
          <w:p w14:paraId="7DB8FB93" w14:textId="67837CA7" w:rsidR="00F80E32" w:rsidDel="00151289" w:rsidRDefault="00F80E32" w:rsidP="008A6A63">
            <w:pPr>
              <w:pStyle w:val="af3"/>
              <w:rPr>
                <w:del w:id="150" w:author="hui fan" w:date="2020-05-25T13:44:00Z"/>
              </w:rPr>
            </w:pPr>
          </w:p>
        </w:tc>
        <w:tc>
          <w:tcPr>
            <w:tcW w:w="1134" w:type="dxa"/>
            <w:vMerge/>
            <w:tcBorders>
              <w:left w:val="single" w:sz="6" w:space="0" w:color="auto"/>
              <w:right w:val="single" w:sz="6" w:space="0" w:color="auto"/>
            </w:tcBorders>
          </w:tcPr>
          <w:p w14:paraId="3C983F5F" w14:textId="3A520370" w:rsidR="00F80E32" w:rsidDel="00151289" w:rsidRDefault="00F80E32" w:rsidP="008A6A63">
            <w:pPr>
              <w:pStyle w:val="af3"/>
              <w:rPr>
                <w:del w:id="151" w:author="hui fan" w:date="2020-05-25T13:44:00Z"/>
              </w:rPr>
            </w:pPr>
          </w:p>
        </w:tc>
        <w:tc>
          <w:tcPr>
            <w:tcW w:w="850" w:type="dxa"/>
            <w:tcBorders>
              <w:top w:val="single" w:sz="6" w:space="0" w:color="auto"/>
              <w:left w:val="single" w:sz="6" w:space="0" w:color="auto"/>
              <w:bottom w:val="single" w:sz="6" w:space="0" w:color="auto"/>
              <w:right w:val="single" w:sz="6" w:space="0" w:color="auto"/>
            </w:tcBorders>
          </w:tcPr>
          <w:p w14:paraId="37C40664" w14:textId="775AA152" w:rsidR="00F80E32" w:rsidDel="00151289" w:rsidRDefault="00F80E32" w:rsidP="008A6A63">
            <w:pPr>
              <w:pStyle w:val="af3"/>
              <w:rPr>
                <w:del w:id="152" w:author="hui fan" w:date="2020-05-25T13:44:00Z"/>
                <w:sz w:val="24"/>
                <w:szCs w:val="24"/>
              </w:rPr>
            </w:pPr>
          </w:p>
        </w:tc>
        <w:tc>
          <w:tcPr>
            <w:tcW w:w="709" w:type="dxa"/>
            <w:tcBorders>
              <w:top w:val="single" w:sz="6" w:space="0" w:color="auto"/>
              <w:left w:val="single" w:sz="6" w:space="0" w:color="auto"/>
              <w:bottom w:val="single" w:sz="6" w:space="0" w:color="auto"/>
              <w:right w:val="single" w:sz="6" w:space="0" w:color="auto"/>
            </w:tcBorders>
          </w:tcPr>
          <w:p w14:paraId="7635ECDD" w14:textId="6AEBCB7C" w:rsidR="00F80E32" w:rsidDel="00151289" w:rsidRDefault="00F80E32" w:rsidP="008A6A63">
            <w:pPr>
              <w:pStyle w:val="af3"/>
              <w:rPr>
                <w:del w:id="153" w:author="hui fan" w:date="2020-05-25T13:44:00Z"/>
                <w:sz w:val="24"/>
                <w:szCs w:val="24"/>
              </w:rPr>
            </w:pPr>
          </w:p>
        </w:tc>
        <w:tc>
          <w:tcPr>
            <w:tcW w:w="3260" w:type="dxa"/>
            <w:tcBorders>
              <w:top w:val="single" w:sz="6" w:space="0" w:color="auto"/>
              <w:left w:val="single" w:sz="6" w:space="0" w:color="auto"/>
              <w:bottom w:val="single" w:sz="6" w:space="0" w:color="auto"/>
              <w:right w:val="single" w:sz="6" w:space="0" w:color="auto"/>
            </w:tcBorders>
          </w:tcPr>
          <w:p w14:paraId="0DCCBF84" w14:textId="72EA4842" w:rsidR="00F80E32" w:rsidDel="00151289" w:rsidRDefault="00F80E32" w:rsidP="008A6A63">
            <w:pPr>
              <w:pStyle w:val="af3"/>
              <w:rPr>
                <w:del w:id="154" w:author="hui fan" w:date="2020-05-25T13:44:00Z"/>
                <w:sz w:val="24"/>
                <w:szCs w:val="24"/>
              </w:rPr>
            </w:pPr>
          </w:p>
        </w:tc>
        <w:tc>
          <w:tcPr>
            <w:tcW w:w="1604" w:type="dxa"/>
            <w:vMerge/>
            <w:tcBorders>
              <w:left w:val="single" w:sz="6" w:space="0" w:color="auto"/>
              <w:right w:val="single" w:sz="6" w:space="0" w:color="auto"/>
            </w:tcBorders>
          </w:tcPr>
          <w:p w14:paraId="02DBEDB8" w14:textId="20E301B1" w:rsidR="00F80E32" w:rsidDel="00151289" w:rsidRDefault="00F80E32" w:rsidP="008A6A63">
            <w:pPr>
              <w:pStyle w:val="af3"/>
              <w:rPr>
                <w:del w:id="155" w:author="hui fan" w:date="2020-05-25T13:44:00Z"/>
                <w:sz w:val="24"/>
                <w:szCs w:val="24"/>
              </w:rPr>
            </w:pPr>
          </w:p>
        </w:tc>
      </w:tr>
      <w:tr w:rsidR="00F80E32" w:rsidDel="00151289" w14:paraId="20E5D2A4" w14:textId="7BFFF5D1">
        <w:tblPrEx>
          <w:tblCellMar>
            <w:top w:w="0" w:type="dxa"/>
            <w:bottom w:w="0" w:type="dxa"/>
          </w:tblCellMar>
        </w:tblPrEx>
        <w:trPr>
          <w:cantSplit/>
          <w:jc w:val="center"/>
          <w:del w:id="156" w:author="hui fan" w:date="2020-05-25T13:44:00Z"/>
        </w:trPr>
        <w:tc>
          <w:tcPr>
            <w:tcW w:w="1373" w:type="dxa"/>
            <w:vMerge/>
            <w:tcBorders>
              <w:left w:val="single" w:sz="6" w:space="0" w:color="auto"/>
              <w:bottom w:val="single" w:sz="6" w:space="0" w:color="auto"/>
              <w:right w:val="single" w:sz="6" w:space="0" w:color="auto"/>
            </w:tcBorders>
          </w:tcPr>
          <w:p w14:paraId="61DBC8F0" w14:textId="75EA0A2A" w:rsidR="00F80E32" w:rsidDel="00151289" w:rsidRDefault="00F80E32" w:rsidP="008A6A63">
            <w:pPr>
              <w:pStyle w:val="af3"/>
              <w:rPr>
                <w:del w:id="157" w:author="hui fan" w:date="2020-05-25T13:44:00Z"/>
                <w:sz w:val="24"/>
                <w:szCs w:val="24"/>
              </w:rPr>
            </w:pPr>
          </w:p>
        </w:tc>
        <w:tc>
          <w:tcPr>
            <w:tcW w:w="1134" w:type="dxa"/>
            <w:vMerge/>
            <w:tcBorders>
              <w:left w:val="single" w:sz="6" w:space="0" w:color="auto"/>
              <w:bottom w:val="single" w:sz="6" w:space="0" w:color="auto"/>
              <w:right w:val="single" w:sz="6" w:space="0" w:color="auto"/>
            </w:tcBorders>
          </w:tcPr>
          <w:p w14:paraId="47B8841E" w14:textId="2E94F601" w:rsidR="00F80E32" w:rsidDel="00151289" w:rsidRDefault="00F80E32" w:rsidP="008A6A63">
            <w:pPr>
              <w:pStyle w:val="af3"/>
              <w:rPr>
                <w:del w:id="158" w:author="hui fan" w:date="2020-05-25T13:44:00Z"/>
                <w:sz w:val="24"/>
                <w:szCs w:val="24"/>
              </w:rPr>
            </w:pPr>
          </w:p>
        </w:tc>
        <w:tc>
          <w:tcPr>
            <w:tcW w:w="850" w:type="dxa"/>
            <w:tcBorders>
              <w:top w:val="single" w:sz="6" w:space="0" w:color="auto"/>
              <w:left w:val="single" w:sz="6" w:space="0" w:color="auto"/>
              <w:bottom w:val="single" w:sz="6" w:space="0" w:color="auto"/>
              <w:right w:val="single" w:sz="6" w:space="0" w:color="auto"/>
            </w:tcBorders>
          </w:tcPr>
          <w:p w14:paraId="0CB14014" w14:textId="23AE4ADF" w:rsidR="00F80E32" w:rsidDel="00151289" w:rsidRDefault="00F80E32" w:rsidP="008A6A63">
            <w:pPr>
              <w:pStyle w:val="af3"/>
              <w:rPr>
                <w:del w:id="159" w:author="hui fan" w:date="2020-05-25T13:44:00Z"/>
                <w:sz w:val="24"/>
                <w:szCs w:val="24"/>
              </w:rPr>
            </w:pPr>
          </w:p>
        </w:tc>
        <w:tc>
          <w:tcPr>
            <w:tcW w:w="709" w:type="dxa"/>
            <w:tcBorders>
              <w:top w:val="single" w:sz="6" w:space="0" w:color="auto"/>
              <w:left w:val="single" w:sz="6" w:space="0" w:color="auto"/>
              <w:bottom w:val="single" w:sz="6" w:space="0" w:color="auto"/>
              <w:right w:val="single" w:sz="6" w:space="0" w:color="auto"/>
            </w:tcBorders>
          </w:tcPr>
          <w:p w14:paraId="06F3F631" w14:textId="707B23ED" w:rsidR="00F80E32" w:rsidDel="00151289" w:rsidRDefault="00F80E32" w:rsidP="008A6A63">
            <w:pPr>
              <w:pStyle w:val="af3"/>
              <w:rPr>
                <w:del w:id="160" w:author="hui fan" w:date="2020-05-25T13:44:00Z"/>
                <w:sz w:val="24"/>
                <w:szCs w:val="24"/>
              </w:rPr>
            </w:pPr>
          </w:p>
        </w:tc>
        <w:tc>
          <w:tcPr>
            <w:tcW w:w="3260" w:type="dxa"/>
            <w:tcBorders>
              <w:top w:val="single" w:sz="6" w:space="0" w:color="auto"/>
              <w:left w:val="single" w:sz="6" w:space="0" w:color="auto"/>
              <w:bottom w:val="single" w:sz="6" w:space="0" w:color="auto"/>
              <w:right w:val="single" w:sz="6" w:space="0" w:color="auto"/>
            </w:tcBorders>
          </w:tcPr>
          <w:p w14:paraId="58386EBF" w14:textId="3F1E2FE9" w:rsidR="00F80E32" w:rsidDel="00151289" w:rsidRDefault="00F80E32" w:rsidP="008A6A63">
            <w:pPr>
              <w:pStyle w:val="af3"/>
              <w:rPr>
                <w:del w:id="161" w:author="hui fan" w:date="2020-05-25T13:44:00Z"/>
                <w:sz w:val="24"/>
                <w:szCs w:val="24"/>
              </w:rPr>
            </w:pPr>
          </w:p>
        </w:tc>
        <w:tc>
          <w:tcPr>
            <w:tcW w:w="1604" w:type="dxa"/>
            <w:vMerge/>
            <w:tcBorders>
              <w:left w:val="single" w:sz="6" w:space="0" w:color="auto"/>
              <w:bottom w:val="single" w:sz="6" w:space="0" w:color="auto"/>
              <w:right w:val="single" w:sz="6" w:space="0" w:color="auto"/>
            </w:tcBorders>
          </w:tcPr>
          <w:p w14:paraId="07FD7107" w14:textId="0420DE62" w:rsidR="00F80E32" w:rsidDel="00151289" w:rsidRDefault="00F80E32" w:rsidP="008A6A63">
            <w:pPr>
              <w:pStyle w:val="af3"/>
              <w:rPr>
                <w:del w:id="162" w:author="hui fan" w:date="2020-05-25T13:44:00Z"/>
                <w:sz w:val="24"/>
                <w:szCs w:val="24"/>
              </w:rPr>
            </w:pPr>
          </w:p>
        </w:tc>
      </w:tr>
    </w:tbl>
    <w:p w14:paraId="2BCEA0CA" w14:textId="2586572D" w:rsidR="00F80E32" w:rsidRPr="00105828" w:rsidRDefault="00F80E32" w:rsidP="008A6A63">
      <w:pPr>
        <w:pStyle w:val="af1"/>
      </w:pPr>
      <w:del w:id="163" w:author="hui fan" w:date="2020-05-25T13:44:00Z">
        <w:r w:rsidDel="00151289">
          <w:br w:type="page"/>
        </w:r>
      </w:del>
      <w:r w:rsidRPr="00105828">
        <w:rPr>
          <w:rFonts w:hint="eastAsia"/>
        </w:rPr>
        <w:t>目</w:t>
      </w:r>
      <w:r w:rsidRPr="00105828">
        <w:t xml:space="preserve">  </w:t>
      </w:r>
      <w:r w:rsidRPr="00105828">
        <w:rPr>
          <w:rFonts w:hint="eastAsia"/>
        </w:rPr>
        <w:t>录</w:t>
      </w:r>
    </w:p>
    <w:p w14:paraId="66C13CCC" w14:textId="4650F21E" w:rsidR="003E3A90" w:rsidRDefault="00F80E32">
      <w:pPr>
        <w:pStyle w:val="TOC1"/>
        <w:rPr>
          <w:ins w:id="164" w:author="hui fan" w:date="2020-05-25T13:47:00Z"/>
          <w:rFonts w:asciiTheme="minorHAnsi" w:eastAsiaTheme="minorEastAsia" w:hAnsiTheme="minorHAnsi" w:cstheme="minorBidi"/>
          <w:noProof/>
          <w:kern w:val="2"/>
          <w:szCs w:val="22"/>
        </w:rPr>
      </w:pPr>
      <w:r>
        <w:rPr>
          <w:b/>
          <w:bCs/>
          <w:caps/>
        </w:rPr>
        <w:fldChar w:fldCharType="begin"/>
      </w:r>
      <w:r>
        <w:rPr>
          <w:b/>
          <w:bCs/>
          <w:caps/>
        </w:rPr>
        <w:instrText xml:space="preserve"> TOC \o "1-2" \u </w:instrText>
      </w:r>
      <w:r>
        <w:rPr>
          <w:b/>
          <w:bCs/>
          <w:caps/>
        </w:rPr>
        <w:fldChar w:fldCharType="separate"/>
      </w:r>
      <w:ins w:id="165" w:author="hui fan" w:date="2020-05-25T13:47:00Z">
        <w:r w:rsidR="003E3A90">
          <w:rPr>
            <w:noProof/>
          </w:rPr>
          <w:t>1</w:t>
        </w:r>
        <w:r w:rsidR="003E3A90">
          <w:rPr>
            <w:rFonts w:asciiTheme="minorHAnsi" w:eastAsiaTheme="minorEastAsia" w:hAnsiTheme="minorHAnsi" w:cstheme="minorBidi"/>
            <w:noProof/>
            <w:kern w:val="2"/>
            <w:szCs w:val="22"/>
          </w:rPr>
          <w:tab/>
        </w:r>
        <w:r w:rsidR="003E3A90">
          <w:rPr>
            <w:noProof/>
          </w:rPr>
          <w:t>概述</w:t>
        </w:r>
        <w:r w:rsidR="003E3A90">
          <w:rPr>
            <w:noProof/>
          </w:rPr>
          <w:tab/>
        </w:r>
        <w:r w:rsidR="003E3A90">
          <w:rPr>
            <w:noProof/>
          </w:rPr>
          <w:fldChar w:fldCharType="begin"/>
        </w:r>
        <w:r w:rsidR="003E3A90">
          <w:rPr>
            <w:noProof/>
          </w:rPr>
          <w:instrText xml:space="preserve"> PAGEREF _Toc41306852 \h </w:instrText>
        </w:r>
        <w:r w:rsidR="003E3A90">
          <w:rPr>
            <w:noProof/>
          </w:rPr>
        </w:r>
      </w:ins>
      <w:r w:rsidR="003E3A90">
        <w:rPr>
          <w:noProof/>
        </w:rPr>
        <w:fldChar w:fldCharType="separate"/>
      </w:r>
      <w:ins w:id="166" w:author="hui fan" w:date="2020-05-25T13:47:00Z">
        <w:r w:rsidR="003E3A90">
          <w:rPr>
            <w:noProof/>
          </w:rPr>
          <w:t>4</w:t>
        </w:r>
        <w:r w:rsidR="003E3A90">
          <w:rPr>
            <w:noProof/>
          </w:rPr>
          <w:fldChar w:fldCharType="end"/>
        </w:r>
      </w:ins>
    </w:p>
    <w:p w14:paraId="1E464417" w14:textId="3BB4DCCB" w:rsidR="003E3A90" w:rsidRDefault="003E3A90">
      <w:pPr>
        <w:pStyle w:val="TOC1"/>
        <w:rPr>
          <w:ins w:id="167" w:author="hui fan" w:date="2020-05-25T13:47:00Z"/>
          <w:rFonts w:asciiTheme="minorHAnsi" w:eastAsiaTheme="minorEastAsia" w:hAnsiTheme="minorHAnsi" w:cstheme="minorBidi"/>
          <w:noProof/>
          <w:kern w:val="2"/>
          <w:szCs w:val="22"/>
        </w:rPr>
      </w:pPr>
      <w:ins w:id="168" w:author="hui fan" w:date="2020-05-25T13:47:00Z">
        <w:r>
          <w:rPr>
            <w:noProof/>
          </w:rPr>
          <w:t>2</w:t>
        </w:r>
        <w:r>
          <w:rPr>
            <w:rFonts w:asciiTheme="minorHAnsi" w:eastAsiaTheme="minorEastAsia" w:hAnsiTheme="minorHAnsi" w:cstheme="minorBidi"/>
            <w:noProof/>
            <w:kern w:val="2"/>
            <w:szCs w:val="22"/>
          </w:rPr>
          <w:tab/>
        </w:r>
        <w:r>
          <w:rPr>
            <w:noProof/>
          </w:rPr>
          <w:t>产品研发状况分析</w:t>
        </w:r>
        <w:r>
          <w:rPr>
            <w:noProof/>
          </w:rPr>
          <w:tab/>
        </w:r>
        <w:r>
          <w:rPr>
            <w:noProof/>
          </w:rPr>
          <w:fldChar w:fldCharType="begin"/>
        </w:r>
        <w:r>
          <w:rPr>
            <w:noProof/>
          </w:rPr>
          <w:instrText xml:space="preserve"> PAGEREF _Toc41306853 \h </w:instrText>
        </w:r>
        <w:r>
          <w:rPr>
            <w:noProof/>
          </w:rPr>
        </w:r>
      </w:ins>
      <w:r>
        <w:rPr>
          <w:noProof/>
        </w:rPr>
        <w:fldChar w:fldCharType="separate"/>
      </w:r>
      <w:ins w:id="169" w:author="hui fan" w:date="2020-05-25T13:47:00Z">
        <w:r>
          <w:rPr>
            <w:noProof/>
          </w:rPr>
          <w:t>4</w:t>
        </w:r>
        <w:r>
          <w:rPr>
            <w:noProof/>
          </w:rPr>
          <w:fldChar w:fldCharType="end"/>
        </w:r>
      </w:ins>
    </w:p>
    <w:p w14:paraId="08AEE201" w14:textId="38A66F2E" w:rsidR="003E3A90" w:rsidRDefault="003E3A90">
      <w:pPr>
        <w:pStyle w:val="TOC1"/>
        <w:rPr>
          <w:ins w:id="170" w:author="hui fan" w:date="2020-05-25T13:47:00Z"/>
          <w:rFonts w:asciiTheme="minorHAnsi" w:eastAsiaTheme="minorEastAsia" w:hAnsiTheme="minorHAnsi" w:cstheme="minorBidi"/>
          <w:noProof/>
          <w:kern w:val="2"/>
          <w:szCs w:val="22"/>
        </w:rPr>
      </w:pPr>
      <w:ins w:id="171" w:author="hui fan" w:date="2020-05-25T13:47:00Z">
        <w:r>
          <w:rPr>
            <w:noProof/>
          </w:rPr>
          <w:t>3</w:t>
        </w:r>
        <w:r>
          <w:rPr>
            <w:rFonts w:asciiTheme="minorHAnsi" w:eastAsiaTheme="minorEastAsia" w:hAnsiTheme="minorHAnsi" w:cstheme="minorBidi"/>
            <w:noProof/>
            <w:kern w:val="2"/>
            <w:szCs w:val="22"/>
          </w:rPr>
          <w:tab/>
        </w:r>
        <w:r>
          <w:rPr>
            <w:noProof/>
          </w:rPr>
          <w:t>测试综述</w:t>
        </w:r>
        <w:r>
          <w:rPr>
            <w:noProof/>
          </w:rPr>
          <w:tab/>
        </w:r>
        <w:r>
          <w:rPr>
            <w:noProof/>
          </w:rPr>
          <w:fldChar w:fldCharType="begin"/>
        </w:r>
        <w:r>
          <w:rPr>
            <w:noProof/>
          </w:rPr>
          <w:instrText xml:space="preserve"> PAGEREF _Toc41306854 \h </w:instrText>
        </w:r>
        <w:r>
          <w:rPr>
            <w:noProof/>
          </w:rPr>
        </w:r>
      </w:ins>
      <w:r>
        <w:rPr>
          <w:noProof/>
        </w:rPr>
        <w:fldChar w:fldCharType="separate"/>
      </w:r>
      <w:ins w:id="172" w:author="hui fan" w:date="2020-05-25T13:47:00Z">
        <w:r>
          <w:rPr>
            <w:noProof/>
          </w:rPr>
          <w:t>4</w:t>
        </w:r>
        <w:r>
          <w:rPr>
            <w:noProof/>
          </w:rPr>
          <w:fldChar w:fldCharType="end"/>
        </w:r>
      </w:ins>
    </w:p>
    <w:p w14:paraId="3820E3F4" w14:textId="3991C613" w:rsidR="003E3A90" w:rsidRDefault="003E3A90">
      <w:pPr>
        <w:pStyle w:val="TOC2"/>
        <w:rPr>
          <w:ins w:id="173" w:author="hui fan" w:date="2020-05-25T13:47:00Z"/>
          <w:rFonts w:asciiTheme="minorHAnsi" w:eastAsiaTheme="minorEastAsia" w:hAnsiTheme="minorHAnsi" w:cstheme="minorBidi"/>
          <w:noProof/>
          <w:kern w:val="2"/>
          <w:szCs w:val="22"/>
        </w:rPr>
      </w:pPr>
      <w:ins w:id="174" w:author="hui fan" w:date="2020-05-25T13:47:00Z">
        <w:r>
          <w:rPr>
            <w:noProof/>
          </w:rPr>
          <w:t>3.1</w:t>
        </w:r>
        <w:r>
          <w:rPr>
            <w:rFonts w:asciiTheme="minorHAnsi" w:eastAsiaTheme="minorEastAsia" w:hAnsiTheme="minorHAnsi" w:cstheme="minorBidi"/>
            <w:noProof/>
            <w:kern w:val="2"/>
            <w:szCs w:val="22"/>
          </w:rPr>
          <w:tab/>
        </w:r>
        <w:r>
          <w:rPr>
            <w:noProof/>
          </w:rPr>
          <w:t>测试项目分析</w:t>
        </w:r>
        <w:r>
          <w:rPr>
            <w:noProof/>
          </w:rPr>
          <w:tab/>
        </w:r>
        <w:r>
          <w:rPr>
            <w:noProof/>
          </w:rPr>
          <w:fldChar w:fldCharType="begin"/>
        </w:r>
        <w:r>
          <w:rPr>
            <w:noProof/>
          </w:rPr>
          <w:instrText xml:space="preserve"> PAGEREF _Toc41306855 \h </w:instrText>
        </w:r>
        <w:r>
          <w:rPr>
            <w:noProof/>
          </w:rPr>
        </w:r>
      </w:ins>
      <w:r>
        <w:rPr>
          <w:noProof/>
        </w:rPr>
        <w:fldChar w:fldCharType="separate"/>
      </w:r>
      <w:ins w:id="175" w:author="hui fan" w:date="2020-05-25T13:47:00Z">
        <w:r>
          <w:rPr>
            <w:noProof/>
          </w:rPr>
          <w:t>4</w:t>
        </w:r>
        <w:r>
          <w:rPr>
            <w:noProof/>
          </w:rPr>
          <w:fldChar w:fldCharType="end"/>
        </w:r>
      </w:ins>
    </w:p>
    <w:p w14:paraId="60D5EC31" w14:textId="535F357F" w:rsidR="003E3A90" w:rsidRDefault="003E3A90">
      <w:pPr>
        <w:pStyle w:val="TOC2"/>
        <w:rPr>
          <w:ins w:id="176" w:author="hui fan" w:date="2020-05-25T13:47:00Z"/>
          <w:rFonts w:asciiTheme="minorHAnsi" w:eastAsiaTheme="minorEastAsia" w:hAnsiTheme="minorHAnsi" w:cstheme="minorBidi"/>
          <w:noProof/>
          <w:kern w:val="2"/>
          <w:szCs w:val="22"/>
        </w:rPr>
      </w:pPr>
      <w:ins w:id="177" w:author="hui fan" w:date="2020-05-25T13:47:00Z">
        <w:r w:rsidRPr="00833ADA">
          <w:rPr>
            <w:bCs/>
            <w:noProof/>
          </w:rPr>
          <w:t>3.2</w:t>
        </w:r>
        <w:r>
          <w:rPr>
            <w:rFonts w:asciiTheme="minorHAnsi" w:eastAsiaTheme="minorEastAsia" w:hAnsiTheme="minorHAnsi" w:cstheme="minorBidi"/>
            <w:noProof/>
            <w:kern w:val="2"/>
            <w:szCs w:val="22"/>
          </w:rPr>
          <w:tab/>
        </w:r>
        <w:r w:rsidRPr="00833ADA">
          <w:rPr>
            <w:bCs/>
            <w:noProof/>
          </w:rPr>
          <w:t>产品继承部分的测试策略</w:t>
        </w:r>
        <w:r>
          <w:rPr>
            <w:noProof/>
          </w:rPr>
          <w:tab/>
        </w:r>
        <w:r>
          <w:rPr>
            <w:noProof/>
          </w:rPr>
          <w:fldChar w:fldCharType="begin"/>
        </w:r>
        <w:r>
          <w:rPr>
            <w:noProof/>
          </w:rPr>
          <w:instrText xml:space="preserve"> PAGEREF _Toc41306856 \h </w:instrText>
        </w:r>
        <w:r>
          <w:rPr>
            <w:noProof/>
          </w:rPr>
        </w:r>
      </w:ins>
      <w:r>
        <w:rPr>
          <w:noProof/>
        </w:rPr>
        <w:fldChar w:fldCharType="separate"/>
      </w:r>
      <w:ins w:id="178" w:author="hui fan" w:date="2020-05-25T13:47:00Z">
        <w:r>
          <w:rPr>
            <w:noProof/>
          </w:rPr>
          <w:t>11</w:t>
        </w:r>
        <w:r>
          <w:rPr>
            <w:noProof/>
          </w:rPr>
          <w:fldChar w:fldCharType="end"/>
        </w:r>
      </w:ins>
    </w:p>
    <w:p w14:paraId="09D30ADE" w14:textId="1F24B364" w:rsidR="003E3A90" w:rsidRDefault="003E3A90">
      <w:pPr>
        <w:pStyle w:val="TOC2"/>
        <w:rPr>
          <w:ins w:id="179" w:author="hui fan" w:date="2020-05-25T13:47:00Z"/>
          <w:rFonts w:asciiTheme="minorHAnsi" w:eastAsiaTheme="minorEastAsia" w:hAnsiTheme="minorHAnsi" w:cstheme="minorBidi"/>
          <w:noProof/>
          <w:kern w:val="2"/>
          <w:szCs w:val="22"/>
        </w:rPr>
      </w:pPr>
      <w:ins w:id="180" w:author="hui fan" w:date="2020-05-25T13:47:00Z">
        <w:r>
          <w:rPr>
            <w:noProof/>
          </w:rPr>
          <w:t>3.3</w:t>
        </w:r>
        <w:r>
          <w:rPr>
            <w:rFonts w:asciiTheme="minorHAnsi" w:eastAsiaTheme="minorEastAsia" w:hAnsiTheme="minorHAnsi" w:cstheme="minorBidi"/>
            <w:noProof/>
            <w:kern w:val="2"/>
            <w:szCs w:val="22"/>
          </w:rPr>
          <w:tab/>
        </w:r>
        <w:r>
          <w:rPr>
            <w:noProof/>
          </w:rPr>
          <w:t>自动化测试策略</w:t>
        </w:r>
        <w:r>
          <w:rPr>
            <w:noProof/>
          </w:rPr>
          <w:tab/>
        </w:r>
        <w:r>
          <w:rPr>
            <w:noProof/>
          </w:rPr>
          <w:fldChar w:fldCharType="begin"/>
        </w:r>
        <w:r>
          <w:rPr>
            <w:noProof/>
          </w:rPr>
          <w:instrText xml:space="preserve"> PAGEREF _Toc41306857 \h </w:instrText>
        </w:r>
        <w:r>
          <w:rPr>
            <w:noProof/>
          </w:rPr>
        </w:r>
      </w:ins>
      <w:r>
        <w:rPr>
          <w:noProof/>
        </w:rPr>
        <w:fldChar w:fldCharType="separate"/>
      </w:r>
      <w:ins w:id="181" w:author="hui fan" w:date="2020-05-25T13:47:00Z">
        <w:r>
          <w:rPr>
            <w:noProof/>
          </w:rPr>
          <w:t>11</w:t>
        </w:r>
        <w:r>
          <w:rPr>
            <w:noProof/>
          </w:rPr>
          <w:fldChar w:fldCharType="end"/>
        </w:r>
      </w:ins>
    </w:p>
    <w:p w14:paraId="00548BD1" w14:textId="0EB7468E" w:rsidR="003E3A90" w:rsidRDefault="003E3A90">
      <w:pPr>
        <w:pStyle w:val="TOC2"/>
        <w:rPr>
          <w:ins w:id="182" w:author="hui fan" w:date="2020-05-25T13:47:00Z"/>
          <w:rFonts w:asciiTheme="minorHAnsi" w:eastAsiaTheme="minorEastAsia" w:hAnsiTheme="minorHAnsi" w:cstheme="minorBidi"/>
          <w:noProof/>
          <w:kern w:val="2"/>
          <w:szCs w:val="22"/>
        </w:rPr>
      </w:pPr>
      <w:ins w:id="183" w:author="hui fan" w:date="2020-05-25T13:47:00Z">
        <w:r>
          <w:rPr>
            <w:noProof/>
          </w:rPr>
          <w:t>3.4</w:t>
        </w:r>
        <w:r>
          <w:rPr>
            <w:rFonts w:asciiTheme="minorHAnsi" w:eastAsiaTheme="minorEastAsia" w:hAnsiTheme="minorHAnsi" w:cstheme="minorBidi"/>
            <w:noProof/>
            <w:kern w:val="2"/>
            <w:szCs w:val="22"/>
          </w:rPr>
          <w:tab/>
        </w:r>
        <w:r>
          <w:rPr>
            <w:noProof/>
          </w:rPr>
          <w:t>单板测试策略</w:t>
        </w:r>
        <w:r>
          <w:rPr>
            <w:noProof/>
          </w:rPr>
          <w:tab/>
        </w:r>
        <w:r>
          <w:rPr>
            <w:noProof/>
          </w:rPr>
          <w:fldChar w:fldCharType="begin"/>
        </w:r>
        <w:r>
          <w:rPr>
            <w:noProof/>
          </w:rPr>
          <w:instrText xml:space="preserve"> PAGEREF _Toc41306858 \h </w:instrText>
        </w:r>
        <w:r>
          <w:rPr>
            <w:noProof/>
          </w:rPr>
        </w:r>
      </w:ins>
      <w:r>
        <w:rPr>
          <w:noProof/>
        </w:rPr>
        <w:fldChar w:fldCharType="separate"/>
      </w:r>
      <w:ins w:id="184" w:author="hui fan" w:date="2020-05-25T13:47:00Z">
        <w:r>
          <w:rPr>
            <w:noProof/>
          </w:rPr>
          <w:t>13</w:t>
        </w:r>
        <w:r>
          <w:rPr>
            <w:noProof/>
          </w:rPr>
          <w:fldChar w:fldCharType="end"/>
        </w:r>
      </w:ins>
    </w:p>
    <w:p w14:paraId="468487FF" w14:textId="43C11115" w:rsidR="003E3A90" w:rsidRDefault="003E3A90">
      <w:pPr>
        <w:pStyle w:val="TOC1"/>
        <w:rPr>
          <w:ins w:id="185" w:author="hui fan" w:date="2020-05-25T13:47:00Z"/>
          <w:rFonts w:asciiTheme="minorHAnsi" w:eastAsiaTheme="minorEastAsia" w:hAnsiTheme="minorHAnsi" w:cstheme="minorBidi"/>
          <w:noProof/>
          <w:kern w:val="2"/>
          <w:szCs w:val="22"/>
        </w:rPr>
      </w:pPr>
      <w:ins w:id="186" w:author="hui fan" w:date="2020-05-25T13:47:00Z">
        <w:r>
          <w:rPr>
            <w:noProof/>
          </w:rPr>
          <w:t>4</w:t>
        </w:r>
        <w:r>
          <w:rPr>
            <w:rFonts w:asciiTheme="minorHAnsi" w:eastAsiaTheme="minorEastAsia" w:hAnsiTheme="minorHAnsi" w:cstheme="minorBidi"/>
            <w:noProof/>
            <w:kern w:val="2"/>
            <w:szCs w:val="22"/>
          </w:rPr>
          <w:tab/>
        </w:r>
        <w:r w:rsidRPr="00833ADA">
          <w:rPr>
            <w:bCs/>
            <w:noProof/>
          </w:rPr>
          <w:t>迭代测试策略</w:t>
        </w:r>
        <w:r>
          <w:rPr>
            <w:noProof/>
          </w:rPr>
          <w:tab/>
        </w:r>
        <w:r>
          <w:rPr>
            <w:noProof/>
          </w:rPr>
          <w:fldChar w:fldCharType="begin"/>
        </w:r>
        <w:r>
          <w:rPr>
            <w:noProof/>
          </w:rPr>
          <w:instrText xml:space="preserve"> PAGEREF _Toc41306859 \h </w:instrText>
        </w:r>
        <w:r>
          <w:rPr>
            <w:noProof/>
          </w:rPr>
        </w:r>
      </w:ins>
      <w:r>
        <w:rPr>
          <w:noProof/>
        </w:rPr>
        <w:fldChar w:fldCharType="separate"/>
      </w:r>
      <w:ins w:id="187" w:author="hui fan" w:date="2020-05-25T13:47:00Z">
        <w:r>
          <w:rPr>
            <w:noProof/>
          </w:rPr>
          <w:t>13</w:t>
        </w:r>
        <w:r>
          <w:rPr>
            <w:noProof/>
          </w:rPr>
          <w:fldChar w:fldCharType="end"/>
        </w:r>
      </w:ins>
    </w:p>
    <w:p w14:paraId="65622EE2" w14:textId="6A8B3B41" w:rsidR="003E3A90" w:rsidRDefault="003E3A90">
      <w:pPr>
        <w:pStyle w:val="TOC2"/>
        <w:rPr>
          <w:ins w:id="188" w:author="hui fan" w:date="2020-05-25T13:47:00Z"/>
          <w:rFonts w:asciiTheme="minorHAnsi" w:eastAsiaTheme="minorEastAsia" w:hAnsiTheme="minorHAnsi" w:cstheme="minorBidi"/>
          <w:noProof/>
          <w:kern w:val="2"/>
          <w:szCs w:val="22"/>
        </w:rPr>
      </w:pPr>
      <w:ins w:id="189" w:author="hui fan" w:date="2020-05-25T13:47:00Z">
        <w:r w:rsidRPr="00833ADA">
          <w:rPr>
            <w:i/>
            <w:iCs/>
            <w:noProof/>
          </w:rPr>
          <w:t>4.1</w:t>
        </w:r>
        <w:r>
          <w:rPr>
            <w:rFonts w:asciiTheme="minorHAnsi" w:eastAsiaTheme="minorEastAsia" w:hAnsiTheme="minorHAnsi" w:cstheme="minorBidi"/>
            <w:noProof/>
            <w:kern w:val="2"/>
            <w:szCs w:val="22"/>
          </w:rPr>
          <w:tab/>
        </w:r>
        <w:r w:rsidRPr="00833ADA">
          <w:rPr>
            <w:i/>
            <w:iCs/>
            <w:noProof/>
          </w:rPr>
          <w:t>迭代版本划分</w:t>
        </w:r>
        <w:r>
          <w:rPr>
            <w:noProof/>
          </w:rPr>
          <w:tab/>
        </w:r>
        <w:r>
          <w:rPr>
            <w:noProof/>
          </w:rPr>
          <w:fldChar w:fldCharType="begin"/>
        </w:r>
        <w:r>
          <w:rPr>
            <w:noProof/>
          </w:rPr>
          <w:instrText xml:space="preserve"> PAGEREF _Toc41306860 \h </w:instrText>
        </w:r>
        <w:r>
          <w:rPr>
            <w:noProof/>
          </w:rPr>
        </w:r>
      </w:ins>
      <w:r>
        <w:rPr>
          <w:noProof/>
        </w:rPr>
        <w:fldChar w:fldCharType="separate"/>
      </w:r>
      <w:ins w:id="190" w:author="hui fan" w:date="2020-05-25T13:47:00Z">
        <w:r>
          <w:rPr>
            <w:noProof/>
          </w:rPr>
          <w:t>13</w:t>
        </w:r>
        <w:r>
          <w:rPr>
            <w:noProof/>
          </w:rPr>
          <w:fldChar w:fldCharType="end"/>
        </w:r>
      </w:ins>
    </w:p>
    <w:p w14:paraId="02AD75E3" w14:textId="3E1739C7" w:rsidR="003E3A90" w:rsidRDefault="003E3A90">
      <w:pPr>
        <w:pStyle w:val="TOC2"/>
        <w:rPr>
          <w:ins w:id="191" w:author="hui fan" w:date="2020-05-25T13:47:00Z"/>
          <w:rFonts w:asciiTheme="minorHAnsi" w:eastAsiaTheme="minorEastAsia" w:hAnsiTheme="minorHAnsi" w:cstheme="minorBidi"/>
          <w:noProof/>
          <w:kern w:val="2"/>
          <w:szCs w:val="22"/>
        </w:rPr>
      </w:pPr>
      <w:ins w:id="192" w:author="hui fan" w:date="2020-05-25T13:47:00Z">
        <w:r>
          <w:rPr>
            <w:noProof/>
          </w:rPr>
          <w:t>4.2</w:t>
        </w:r>
        <w:r>
          <w:rPr>
            <w:rFonts w:asciiTheme="minorHAnsi" w:eastAsiaTheme="minorEastAsia" w:hAnsiTheme="minorHAnsi" w:cstheme="minorBidi"/>
            <w:noProof/>
            <w:kern w:val="2"/>
            <w:szCs w:val="22"/>
          </w:rPr>
          <w:tab/>
        </w:r>
        <w:r>
          <w:rPr>
            <w:noProof/>
          </w:rPr>
          <w:t>××</w:t>
        </w:r>
        <w:r>
          <w:rPr>
            <w:noProof/>
          </w:rPr>
          <w:t>迭代测试策略</w:t>
        </w:r>
        <w:r>
          <w:rPr>
            <w:noProof/>
          </w:rPr>
          <w:tab/>
        </w:r>
        <w:r>
          <w:rPr>
            <w:noProof/>
          </w:rPr>
          <w:fldChar w:fldCharType="begin"/>
        </w:r>
        <w:r>
          <w:rPr>
            <w:noProof/>
          </w:rPr>
          <w:instrText xml:space="preserve"> PAGEREF _Toc41306861 \h </w:instrText>
        </w:r>
        <w:r>
          <w:rPr>
            <w:noProof/>
          </w:rPr>
        </w:r>
      </w:ins>
      <w:r>
        <w:rPr>
          <w:noProof/>
        </w:rPr>
        <w:fldChar w:fldCharType="separate"/>
      </w:r>
      <w:ins w:id="193" w:author="hui fan" w:date="2020-05-25T13:47:00Z">
        <w:r>
          <w:rPr>
            <w:noProof/>
          </w:rPr>
          <w:t>13</w:t>
        </w:r>
        <w:r>
          <w:rPr>
            <w:noProof/>
          </w:rPr>
          <w:fldChar w:fldCharType="end"/>
        </w:r>
      </w:ins>
    </w:p>
    <w:p w14:paraId="53903A83" w14:textId="4024FC06" w:rsidR="003E3A90" w:rsidRDefault="003E3A90">
      <w:pPr>
        <w:pStyle w:val="TOC1"/>
        <w:rPr>
          <w:ins w:id="194" w:author="hui fan" w:date="2020-05-25T13:47:00Z"/>
          <w:rFonts w:asciiTheme="minorHAnsi" w:eastAsiaTheme="minorEastAsia" w:hAnsiTheme="minorHAnsi" w:cstheme="minorBidi"/>
          <w:noProof/>
          <w:kern w:val="2"/>
          <w:szCs w:val="22"/>
        </w:rPr>
      </w:pPr>
      <w:ins w:id="195" w:author="hui fan" w:date="2020-05-25T13:47:00Z">
        <w:r>
          <w:rPr>
            <w:noProof/>
          </w:rPr>
          <w:t>5</w:t>
        </w:r>
        <w:r>
          <w:rPr>
            <w:rFonts w:asciiTheme="minorHAnsi" w:eastAsiaTheme="minorEastAsia" w:hAnsiTheme="minorHAnsi" w:cstheme="minorBidi"/>
            <w:noProof/>
            <w:kern w:val="2"/>
            <w:szCs w:val="22"/>
          </w:rPr>
          <w:tab/>
        </w:r>
        <w:r>
          <w:rPr>
            <w:noProof/>
          </w:rPr>
          <w:t>开发项目测试策略</w:t>
        </w:r>
        <w:r>
          <w:rPr>
            <w:noProof/>
          </w:rPr>
          <w:tab/>
        </w:r>
        <w:r>
          <w:rPr>
            <w:noProof/>
          </w:rPr>
          <w:fldChar w:fldCharType="begin"/>
        </w:r>
        <w:r>
          <w:rPr>
            <w:noProof/>
          </w:rPr>
          <w:instrText xml:space="preserve"> PAGEREF _Toc41306862 \h </w:instrText>
        </w:r>
        <w:r>
          <w:rPr>
            <w:noProof/>
          </w:rPr>
        </w:r>
      </w:ins>
      <w:r>
        <w:rPr>
          <w:noProof/>
        </w:rPr>
        <w:fldChar w:fldCharType="separate"/>
      </w:r>
      <w:ins w:id="196" w:author="hui fan" w:date="2020-05-25T13:47:00Z">
        <w:r>
          <w:rPr>
            <w:noProof/>
          </w:rPr>
          <w:t>14</w:t>
        </w:r>
        <w:r>
          <w:rPr>
            <w:noProof/>
          </w:rPr>
          <w:fldChar w:fldCharType="end"/>
        </w:r>
      </w:ins>
    </w:p>
    <w:p w14:paraId="5F21A482" w14:textId="70F62803" w:rsidR="003E3A90" w:rsidRDefault="003E3A90">
      <w:pPr>
        <w:pStyle w:val="TOC2"/>
        <w:rPr>
          <w:ins w:id="197" w:author="hui fan" w:date="2020-05-25T13:47:00Z"/>
          <w:rFonts w:asciiTheme="minorHAnsi" w:eastAsiaTheme="minorEastAsia" w:hAnsiTheme="minorHAnsi" w:cstheme="minorBidi"/>
          <w:noProof/>
          <w:kern w:val="2"/>
          <w:szCs w:val="22"/>
        </w:rPr>
      </w:pPr>
      <w:ins w:id="198" w:author="hui fan" w:date="2020-05-25T13:47:00Z">
        <w:r>
          <w:rPr>
            <w:noProof/>
          </w:rPr>
          <w:t>5.1</w:t>
        </w:r>
        <w:r>
          <w:rPr>
            <w:rFonts w:asciiTheme="minorHAnsi" w:eastAsiaTheme="minorEastAsia" w:hAnsiTheme="minorHAnsi" w:cstheme="minorBidi"/>
            <w:noProof/>
            <w:kern w:val="2"/>
            <w:szCs w:val="22"/>
          </w:rPr>
          <w:tab/>
        </w:r>
        <w:r>
          <w:rPr>
            <w:noProof/>
          </w:rPr>
          <w:t>单元测试策略</w:t>
        </w:r>
        <w:r>
          <w:rPr>
            <w:noProof/>
          </w:rPr>
          <w:tab/>
        </w:r>
        <w:r>
          <w:rPr>
            <w:noProof/>
          </w:rPr>
          <w:fldChar w:fldCharType="begin"/>
        </w:r>
        <w:r>
          <w:rPr>
            <w:noProof/>
          </w:rPr>
          <w:instrText xml:space="preserve"> PAGEREF _Toc41306863 \h </w:instrText>
        </w:r>
        <w:r>
          <w:rPr>
            <w:noProof/>
          </w:rPr>
        </w:r>
      </w:ins>
      <w:r>
        <w:rPr>
          <w:noProof/>
        </w:rPr>
        <w:fldChar w:fldCharType="separate"/>
      </w:r>
      <w:ins w:id="199" w:author="hui fan" w:date="2020-05-25T13:47:00Z">
        <w:r>
          <w:rPr>
            <w:noProof/>
          </w:rPr>
          <w:t>14</w:t>
        </w:r>
        <w:r>
          <w:rPr>
            <w:noProof/>
          </w:rPr>
          <w:fldChar w:fldCharType="end"/>
        </w:r>
      </w:ins>
    </w:p>
    <w:p w14:paraId="28B0F5CE" w14:textId="42F4C78A" w:rsidR="003E3A90" w:rsidRDefault="003E3A90">
      <w:pPr>
        <w:pStyle w:val="TOC2"/>
        <w:rPr>
          <w:ins w:id="200" w:author="hui fan" w:date="2020-05-25T13:47:00Z"/>
          <w:rFonts w:asciiTheme="minorHAnsi" w:eastAsiaTheme="minorEastAsia" w:hAnsiTheme="minorHAnsi" w:cstheme="minorBidi"/>
          <w:noProof/>
          <w:kern w:val="2"/>
          <w:szCs w:val="22"/>
        </w:rPr>
      </w:pPr>
      <w:ins w:id="201" w:author="hui fan" w:date="2020-05-25T13:47:00Z">
        <w:r>
          <w:rPr>
            <w:noProof/>
          </w:rPr>
          <w:t>5.2</w:t>
        </w:r>
        <w:r>
          <w:rPr>
            <w:rFonts w:asciiTheme="minorHAnsi" w:eastAsiaTheme="minorEastAsia" w:hAnsiTheme="minorHAnsi" w:cstheme="minorBidi"/>
            <w:noProof/>
            <w:kern w:val="2"/>
            <w:szCs w:val="22"/>
          </w:rPr>
          <w:tab/>
        </w:r>
        <w:r>
          <w:rPr>
            <w:noProof/>
          </w:rPr>
          <w:t>模块集成测试策略</w:t>
        </w:r>
        <w:r>
          <w:rPr>
            <w:noProof/>
          </w:rPr>
          <w:tab/>
        </w:r>
        <w:r>
          <w:rPr>
            <w:noProof/>
          </w:rPr>
          <w:fldChar w:fldCharType="begin"/>
        </w:r>
        <w:r>
          <w:rPr>
            <w:noProof/>
          </w:rPr>
          <w:instrText xml:space="preserve"> PAGEREF _Toc41306864 \h </w:instrText>
        </w:r>
        <w:r>
          <w:rPr>
            <w:noProof/>
          </w:rPr>
        </w:r>
      </w:ins>
      <w:r>
        <w:rPr>
          <w:noProof/>
        </w:rPr>
        <w:fldChar w:fldCharType="separate"/>
      </w:r>
      <w:ins w:id="202" w:author="hui fan" w:date="2020-05-25T13:47:00Z">
        <w:r>
          <w:rPr>
            <w:noProof/>
          </w:rPr>
          <w:t>15</w:t>
        </w:r>
        <w:r>
          <w:rPr>
            <w:noProof/>
          </w:rPr>
          <w:fldChar w:fldCharType="end"/>
        </w:r>
      </w:ins>
    </w:p>
    <w:p w14:paraId="27D2ACDD" w14:textId="3235C897" w:rsidR="003E3A90" w:rsidRDefault="003E3A90">
      <w:pPr>
        <w:pStyle w:val="TOC2"/>
        <w:rPr>
          <w:ins w:id="203" w:author="hui fan" w:date="2020-05-25T13:47:00Z"/>
          <w:rFonts w:asciiTheme="minorHAnsi" w:eastAsiaTheme="minorEastAsia" w:hAnsiTheme="minorHAnsi" w:cstheme="minorBidi"/>
          <w:noProof/>
          <w:kern w:val="2"/>
          <w:szCs w:val="22"/>
        </w:rPr>
      </w:pPr>
      <w:ins w:id="204" w:author="hui fan" w:date="2020-05-25T13:47:00Z">
        <w:r>
          <w:rPr>
            <w:noProof/>
          </w:rPr>
          <w:t>5.3</w:t>
        </w:r>
        <w:r>
          <w:rPr>
            <w:rFonts w:asciiTheme="minorHAnsi" w:eastAsiaTheme="minorEastAsia" w:hAnsiTheme="minorHAnsi" w:cstheme="minorBidi"/>
            <w:noProof/>
            <w:kern w:val="2"/>
            <w:szCs w:val="22"/>
          </w:rPr>
          <w:tab/>
        </w:r>
        <w:r>
          <w:rPr>
            <w:noProof/>
          </w:rPr>
          <w:t>模块黑盒测试策略</w:t>
        </w:r>
        <w:r>
          <w:rPr>
            <w:noProof/>
          </w:rPr>
          <w:t>(ST)</w:t>
        </w:r>
        <w:r>
          <w:rPr>
            <w:noProof/>
          </w:rPr>
          <w:tab/>
        </w:r>
        <w:r>
          <w:rPr>
            <w:noProof/>
          </w:rPr>
          <w:fldChar w:fldCharType="begin"/>
        </w:r>
        <w:r>
          <w:rPr>
            <w:noProof/>
          </w:rPr>
          <w:instrText xml:space="preserve"> PAGEREF _Toc41306865 \h </w:instrText>
        </w:r>
        <w:r>
          <w:rPr>
            <w:noProof/>
          </w:rPr>
        </w:r>
      </w:ins>
      <w:r>
        <w:rPr>
          <w:noProof/>
        </w:rPr>
        <w:fldChar w:fldCharType="separate"/>
      </w:r>
      <w:ins w:id="205" w:author="hui fan" w:date="2020-05-25T13:47:00Z">
        <w:r>
          <w:rPr>
            <w:noProof/>
          </w:rPr>
          <w:t>15</w:t>
        </w:r>
        <w:r>
          <w:rPr>
            <w:noProof/>
          </w:rPr>
          <w:fldChar w:fldCharType="end"/>
        </w:r>
      </w:ins>
    </w:p>
    <w:p w14:paraId="583E69A2" w14:textId="30986DAD" w:rsidR="003E3A90" w:rsidRDefault="003E3A90">
      <w:pPr>
        <w:pStyle w:val="TOC2"/>
        <w:rPr>
          <w:ins w:id="206" w:author="hui fan" w:date="2020-05-25T13:47:00Z"/>
          <w:rFonts w:asciiTheme="minorHAnsi" w:eastAsiaTheme="minorEastAsia" w:hAnsiTheme="minorHAnsi" w:cstheme="minorBidi"/>
          <w:noProof/>
          <w:kern w:val="2"/>
          <w:szCs w:val="22"/>
        </w:rPr>
      </w:pPr>
      <w:ins w:id="207" w:author="hui fan" w:date="2020-05-25T13:47:00Z">
        <w:r>
          <w:rPr>
            <w:noProof/>
          </w:rPr>
          <w:t>5.4</w:t>
        </w:r>
        <w:r>
          <w:rPr>
            <w:rFonts w:asciiTheme="minorHAnsi" w:eastAsiaTheme="minorEastAsia" w:hAnsiTheme="minorHAnsi" w:cstheme="minorBidi"/>
            <w:noProof/>
            <w:kern w:val="2"/>
            <w:szCs w:val="22"/>
          </w:rPr>
          <w:tab/>
        </w:r>
        <w:r>
          <w:rPr>
            <w:noProof/>
          </w:rPr>
          <w:t>BBIT</w:t>
        </w:r>
        <w:r>
          <w:rPr>
            <w:noProof/>
          </w:rPr>
          <w:t>测试策略</w:t>
        </w:r>
        <w:r>
          <w:rPr>
            <w:noProof/>
          </w:rPr>
          <w:tab/>
        </w:r>
        <w:r>
          <w:rPr>
            <w:noProof/>
          </w:rPr>
          <w:fldChar w:fldCharType="begin"/>
        </w:r>
        <w:r>
          <w:rPr>
            <w:noProof/>
          </w:rPr>
          <w:instrText xml:space="preserve"> PAGEREF _Toc41306866 \h </w:instrText>
        </w:r>
        <w:r>
          <w:rPr>
            <w:noProof/>
          </w:rPr>
        </w:r>
      </w:ins>
      <w:r>
        <w:rPr>
          <w:noProof/>
        </w:rPr>
        <w:fldChar w:fldCharType="separate"/>
      </w:r>
      <w:ins w:id="208" w:author="hui fan" w:date="2020-05-25T13:47:00Z">
        <w:r>
          <w:rPr>
            <w:noProof/>
          </w:rPr>
          <w:t>16</w:t>
        </w:r>
        <w:r>
          <w:rPr>
            <w:noProof/>
          </w:rPr>
          <w:fldChar w:fldCharType="end"/>
        </w:r>
      </w:ins>
    </w:p>
    <w:p w14:paraId="6D675366" w14:textId="13B3663F" w:rsidR="003E3A90" w:rsidRDefault="003E3A90">
      <w:pPr>
        <w:pStyle w:val="TOC1"/>
        <w:rPr>
          <w:ins w:id="209" w:author="hui fan" w:date="2020-05-25T13:47:00Z"/>
          <w:rFonts w:asciiTheme="minorHAnsi" w:eastAsiaTheme="minorEastAsia" w:hAnsiTheme="minorHAnsi" w:cstheme="minorBidi"/>
          <w:noProof/>
          <w:kern w:val="2"/>
          <w:szCs w:val="22"/>
        </w:rPr>
      </w:pPr>
      <w:ins w:id="210" w:author="hui fan" w:date="2020-05-25T13:47:00Z">
        <w:r>
          <w:rPr>
            <w:noProof/>
          </w:rPr>
          <w:t>6</w:t>
        </w:r>
        <w:r>
          <w:rPr>
            <w:rFonts w:asciiTheme="minorHAnsi" w:eastAsiaTheme="minorEastAsia" w:hAnsiTheme="minorHAnsi" w:cstheme="minorBidi"/>
            <w:noProof/>
            <w:kern w:val="2"/>
            <w:szCs w:val="22"/>
          </w:rPr>
          <w:tab/>
        </w:r>
        <w:r>
          <w:rPr>
            <w:noProof/>
          </w:rPr>
          <w:t>测试设计策略</w:t>
        </w:r>
        <w:r>
          <w:rPr>
            <w:noProof/>
          </w:rPr>
          <w:tab/>
        </w:r>
        <w:r>
          <w:rPr>
            <w:noProof/>
          </w:rPr>
          <w:fldChar w:fldCharType="begin"/>
        </w:r>
        <w:r>
          <w:rPr>
            <w:noProof/>
          </w:rPr>
          <w:instrText xml:space="preserve"> PAGEREF _Toc41306867 \h </w:instrText>
        </w:r>
        <w:r>
          <w:rPr>
            <w:noProof/>
          </w:rPr>
        </w:r>
      </w:ins>
      <w:r>
        <w:rPr>
          <w:noProof/>
        </w:rPr>
        <w:fldChar w:fldCharType="separate"/>
      </w:r>
      <w:ins w:id="211" w:author="hui fan" w:date="2020-05-25T13:47:00Z">
        <w:r>
          <w:rPr>
            <w:noProof/>
          </w:rPr>
          <w:t>17</w:t>
        </w:r>
        <w:r>
          <w:rPr>
            <w:noProof/>
          </w:rPr>
          <w:fldChar w:fldCharType="end"/>
        </w:r>
      </w:ins>
    </w:p>
    <w:p w14:paraId="2FF7714F" w14:textId="131F1CCB" w:rsidR="003E3A90" w:rsidRDefault="003E3A90">
      <w:pPr>
        <w:pStyle w:val="TOC2"/>
        <w:rPr>
          <w:ins w:id="212" w:author="hui fan" w:date="2020-05-25T13:47:00Z"/>
          <w:rFonts w:asciiTheme="minorHAnsi" w:eastAsiaTheme="minorEastAsia" w:hAnsiTheme="minorHAnsi" w:cstheme="minorBidi"/>
          <w:noProof/>
          <w:kern w:val="2"/>
          <w:szCs w:val="22"/>
        </w:rPr>
      </w:pPr>
      <w:ins w:id="213" w:author="hui fan" w:date="2020-05-25T13:47:00Z">
        <w:r>
          <w:rPr>
            <w:noProof/>
          </w:rPr>
          <w:t>6.1</w:t>
        </w:r>
        <w:r>
          <w:rPr>
            <w:rFonts w:asciiTheme="minorHAnsi" w:eastAsiaTheme="minorEastAsia" w:hAnsiTheme="minorHAnsi" w:cstheme="minorBidi"/>
            <w:noProof/>
            <w:kern w:val="2"/>
            <w:szCs w:val="22"/>
          </w:rPr>
          <w:tab/>
        </w:r>
        <w:r>
          <w:rPr>
            <w:noProof/>
          </w:rPr>
          <w:t>特性方案设计策略</w:t>
        </w:r>
        <w:r>
          <w:rPr>
            <w:noProof/>
          </w:rPr>
          <w:tab/>
        </w:r>
        <w:r>
          <w:rPr>
            <w:noProof/>
          </w:rPr>
          <w:fldChar w:fldCharType="begin"/>
        </w:r>
        <w:r>
          <w:rPr>
            <w:noProof/>
          </w:rPr>
          <w:instrText xml:space="preserve"> PAGEREF _Toc41306868 \h </w:instrText>
        </w:r>
        <w:r>
          <w:rPr>
            <w:noProof/>
          </w:rPr>
        </w:r>
      </w:ins>
      <w:r>
        <w:rPr>
          <w:noProof/>
        </w:rPr>
        <w:fldChar w:fldCharType="separate"/>
      </w:r>
      <w:ins w:id="214" w:author="hui fan" w:date="2020-05-25T13:47:00Z">
        <w:r>
          <w:rPr>
            <w:noProof/>
          </w:rPr>
          <w:t>17</w:t>
        </w:r>
        <w:r>
          <w:rPr>
            <w:noProof/>
          </w:rPr>
          <w:fldChar w:fldCharType="end"/>
        </w:r>
      </w:ins>
    </w:p>
    <w:p w14:paraId="42C2A3EA" w14:textId="30B29809" w:rsidR="003E3A90" w:rsidRDefault="003E3A90">
      <w:pPr>
        <w:pStyle w:val="TOC2"/>
        <w:rPr>
          <w:ins w:id="215" w:author="hui fan" w:date="2020-05-25T13:47:00Z"/>
          <w:rFonts w:asciiTheme="minorHAnsi" w:eastAsiaTheme="minorEastAsia" w:hAnsiTheme="minorHAnsi" w:cstheme="minorBidi"/>
          <w:noProof/>
          <w:kern w:val="2"/>
          <w:szCs w:val="22"/>
        </w:rPr>
      </w:pPr>
      <w:ins w:id="216" w:author="hui fan" w:date="2020-05-25T13:47:00Z">
        <w:r>
          <w:rPr>
            <w:noProof/>
          </w:rPr>
          <w:t>6.2</w:t>
        </w:r>
        <w:r>
          <w:rPr>
            <w:rFonts w:asciiTheme="minorHAnsi" w:eastAsiaTheme="minorEastAsia" w:hAnsiTheme="minorHAnsi" w:cstheme="minorBidi"/>
            <w:noProof/>
            <w:kern w:val="2"/>
            <w:szCs w:val="22"/>
          </w:rPr>
          <w:tab/>
        </w:r>
        <w:r>
          <w:rPr>
            <w:noProof/>
          </w:rPr>
          <w:t>ATG</w:t>
        </w:r>
        <w:r>
          <w:rPr>
            <w:noProof/>
          </w:rPr>
          <w:t>验收用例设计策略</w:t>
        </w:r>
        <w:r>
          <w:rPr>
            <w:noProof/>
          </w:rPr>
          <w:tab/>
        </w:r>
        <w:r>
          <w:rPr>
            <w:noProof/>
          </w:rPr>
          <w:fldChar w:fldCharType="begin"/>
        </w:r>
        <w:r>
          <w:rPr>
            <w:noProof/>
          </w:rPr>
          <w:instrText xml:space="preserve"> PAGEREF _Toc41306869 \h </w:instrText>
        </w:r>
        <w:r>
          <w:rPr>
            <w:noProof/>
          </w:rPr>
        </w:r>
      </w:ins>
      <w:r>
        <w:rPr>
          <w:noProof/>
        </w:rPr>
        <w:fldChar w:fldCharType="separate"/>
      </w:r>
      <w:ins w:id="217" w:author="hui fan" w:date="2020-05-25T13:47:00Z">
        <w:r>
          <w:rPr>
            <w:noProof/>
          </w:rPr>
          <w:t>18</w:t>
        </w:r>
        <w:r>
          <w:rPr>
            <w:noProof/>
          </w:rPr>
          <w:fldChar w:fldCharType="end"/>
        </w:r>
      </w:ins>
    </w:p>
    <w:p w14:paraId="40171509" w14:textId="58F3B4D5" w:rsidR="003E3A90" w:rsidRDefault="003E3A90">
      <w:pPr>
        <w:pStyle w:val="TOC1"/>
        <w:rPr>
          <w:ins w:id="218" w:author="hui fan" w:date="2020-05-25T13:47:00Z"/>
          <w:rFonts w:asciiTheme="minorHAnsi" w:eastAsiaTheme="minorEastAsia" w:hAnsiTheme="minorHAnsi" w:cstheme="minorBidi"/>
          <w:noProof/>
          <w:kern w:val="2"/>
          <w:szCs w:val="22"/>
        </w:rPr>
      </w:pPr>
      <w:ins w:id="219" w:author="hui fan" w:date="2020-05-25T13:47:00Z">
        <w:r>
          <w:rPr>
            <w:noProof/>
          </w:rPr>
          <w:lastRenderedPageBreak/>
          <w:t>7</w:t>
        </w:r>
        <w:r>
          <w:rPr>
            <w:rFonts w:asciiTheme="minorHAnsi" w:eastAsiaTheme="minorEastAsia" w:hAnsiTheme="minorHAnsi" w:cstheme="minorBidi"/>
            <w:noProof/>
            <w:kern w:val="2"/>
            <w:szCs w:val="22"/>
          </w:rPr>
          <w:tab/>
        </w:r>
        <w:r>
          <w:rPr>
            <w:noProof/>
          </w:rPr>
          <w:t>SDV</w:t>
        </w:r>
        <w:r>
          <w:rPr>
            <w:noProof/>
          </w:rPr>
          <w:t>策略</w:t>
        </w:r>
        <w:r>
          <w:rPr>
            <w:noProof/>
          </w:rPr>
          <w:tab/>
        </w:r>
        <w:r>
          <w:rPr>
            <w:noProof/>
          </w:rPr>
          <w:fldChar w:fldCharType="begin"/>
        </w:r>
        <w:r>
          <w:rPr>
            <w:noProof/>
          </w:rPr>
          <w:instrText xml:space="preserve"> PAGEREF _Toc41306870 \h </w:instrText>
        </w:r>
        <w:r>
          <w:rPr>
            <w:noProof/>
          </w:rPr>
        </w:r>
      </w:ins>
      <w:r>
        <w:rPr>
          <w:noProof/>
        </w:rPr>
        <w:fldChar w:fldCharType="separate"/>
      </w:r>
      <w:ins w:id="220" w:author="hui fan" w:date="2020-05-25T13:47:00Z">
        <w:r>
          <w:rPr>
            <w:noProof/>
          </w:rPr>
          <w:t>19</w:t>
        </w:r>
        <w:r>
          <w:rPr>
            <w:noProof/>
          </w:rPr>
          <w:fldChar w:fldCharType="end"/>
        </w:r>
      </w:ins>
    </w:p>
    <w:p w14:paraId="508EC99E" w14:textId="13276BB9" w:rsidR="003E3A90" w:rsidRDefault="003E3A90">
      <w:pPr>
        <w:pStyle w:val="TOC1"/>
        <w:rPr>
          <w:ins w:id="221" w:author="hui fan" w:date="2020-05-25T13:47:00Z"/>
          <w:rFonts w:asciiTheme="minorHAnsi" w:eastAsiaTheme="minorEastAsia" w:hAnsiTheme="minorHAnsi" w:cstheme="minorBidi"/>
          <w:noProof/>
          <w:kern w:val="2"/>
          <w:szCs w:val="22"/>
        </w:rPr>
      </w:pPr>
      <w:ins w:id="222" w:author="hui fan" w:date="2020-05-25T13:47:00Z">
        <w:r>
          <w:rPr>
            <w:noProof/>
          </w:rPr>
          <w:t>8</w:t>
        </w:r>
        <w:r>
          <w:rPr>
            <w:rFonts w:asciiTheme="minorHAnsi" w:eastAsiaTheme="minorEastAsia" w:hAnsiTheme="minorHAnsi" w:cstheme="minorBidi"/>
            <w:noProof/>
            <w:kern w:val="2"/>
            <w:szCs w:val="22"/>
          </w:rPr>
          <w:tab/>
        </w:r>
        <w:r>
          <w:rPr>
            <w:noProof/>
          </w:rPr>
          <w:t>SIT</w:t>
        </w:r>
        <w:r>
          <w:rPr>
            <w:noProof/>
          </w:rPr>
          <w:t>策略</w:t>
        </w:r>
        <w:r>
          <w:rPr>
            <w:noProof/>
          </w:rPr>
          <w:tab/>
        </w:r>
        <w:r>
          <w:rPr>
            <w:noProof/>
          </w:rPr>
          <w:fldChar w:fldCharType="begin"/>
        </w:r>
        <w:r>
          <w:rPr>
            <w:noProof/>
          </w:rPr>
          <w:instrText xml:space="preserve"> PAGEREF _Toc41306871 \h </w:instrText>
        </w:r>
        <w:r>
          <w:rPr>
            <w:noProof/>
          </w:rPr>
        </w:r>
      </w:ins>
      <w:r>
        <w:rPr>
          <w:noProof/>
        </w:rPr>
        <w:fldChar w:fldCharType="separate"/>
      </w:r>
      <w:ins w:id="223" w:author="hui fan" w:date="2020-05-25T13:47:00Z">
        <w:r>
          <w:rPr>
            <w:noProof/>
          </w:rPr>
          <w:t>20</w:t>
        </w:r>
        <w:r>
          <w:rPr>
            <w:noProof/>
          </w:rPr>
          <w:fldChar w:fldCharType="end"/>
        </w:r>
      </w:ins>
    </w:p>
    <w:p w14:paraId="10D999F4" w14:textId="371EE09C" w:rsidR="003E3A90" w:rsidRDefault="003E3A90">
      <w:pPr>
        <w:pStyle w:val="TOC1"/>
        <w:rPr>
          <w:ins w:id="224" w:author="hui fan" w:date="2020-05-25T13:47:00Z"/>
          <w:rFonts w:asciiTheme="minorHAnsi" w:eastAsiaTheme="minorEastAsia" w:hAnsiTheme="minorHAnsi" w:cstheme="minorBidi"/>
          <w:noProof/>
          <w:kern w:val="2"/>
          <w:szCs w:val="22"/>
        </w:rPr>
      </w:pPr>
      <w:ins w:id="225" w:author="hui fan" w:date="2020-05-25T13:47:00Z">
        <w:r>
          <w:rPr>
            <w:noProof/>
          </w:rPr>
          <w:t>9</w:t>
        </w:r>
        <w:r>
          <w:rPr>
            <w:rFonts w:asciiTheme="minorHAnsi" w:eastAsiaTheme="minorEastAsia" w:hAnsiTheme="minorHAnsi" w:cstheme="minorBidi"/>
            <w:noProof/>
            <w:kern w:val="2"/>
            <w:szCs w:val="22"/>
          </w:rPr>
          <w:tab/>
        </w:r>
        <w:r>
          <w:rPr>
            <w:noProof/>
          </w:rPr>
          <w:t>SVT</w:t>
        </w:r>
        <w:r>
          <w:rPr>
            <w:noProof/>
          </w:rPr>
          <w:t>策略</w:t>
        </w:r>
        <w:r>
          <w:rPr>
            <w:noProof/>
          </w:rPr>
          <w:tab/>
        </w:r>
        <w:r>
          <w:rPr>
            <w:noProof/>
          </w:rPr>
          <w:fldChar w:fldCharType="begin"/>
        </w:r>
        <w:r>
          <w:rPr>
            <w:noProof/>
          </w:rPr>
          <w:instrText xml:space="preserve"> PAGEREF _Toc41306872 \h </w:instrText>
        </w:r>
        <w:r>
          <w:rPr>
            <w:noProof/>
          </w:rPr>
        </w:r>
      </w:ins>
      <w:r>
        <w:rPr>
          <w:noProof/>
        </w:rPr>
        <w:fldChar w:fldCharType="separate"/>
      </w:r>
      <w:ins w:id="226" w:author="hui fan" w:date="2020-05-25T13:47:00Z">
        <w:r>
          <w:rPr>
            <w:noProof/>
          </w:rPr>
          <w:t>21</w:t>
        </w:r>
        <w:r>
          <w:rPr>
            <w:noProof/>
          </w:rPr>
          <w:fldChar w:fldCharType="end"/>
        </w:r>
      </w:ins>
    </w:p>
    <w:p w14:paraId="06F3DA2B" w14:textId="32D0091B" w:rsidR="003E3A90" w:rsidRDefault="003E3A90">
      <w:pPr>
        <w:pStyle w:val="TOC1"/>
        <w:rPr>
          <w:ins w:id="227" w:author="hui fan" w:date="2020-05-25T13:47:00Z"/>
          <w:rFonts w:asciiTheme="minorHAnsi" w:eastAsiaTheme="minorEastAsia" w:hAnsiTheme="minorHAnsi" w:cstheme="minorBidi"/>
          <w:noProof/>
          <w:kern w:val="2"/>
          <w:szCs w:val="22"/>
        </w:rPr>
      </w:pPr>
      <w:ins w:id="228" w:author="hui fan" w:date="2020-05-25T13:47:00Z">
        <w:r>
          <w:rPr>
            <w:noProof/>
          </w:rPr>
          <w:t>10</w:t>
        </w:r>
        <w:r>
          <w:rPr>
            <w:rFonts w:asciiTheme="minorHAnsi" w:eastAsiaTheme="minorEastAsia" w:hAnsiTheme="minorHAnsi" w:cstheme="minorBidi"/>
            <w:noProof/>
            <w:kern w:val="2"/>
            <w:szCs w:val="22"/>
          </w:rPr>
          <w:tab/>
        </w:r>
        <w:r>
          <w:rPr>
            <w:noProof/>
          </w:rPr>
          <w:t>认证和标竿测试策略</w:t>
        </w:r>
        <w:r>
          <w:rPr>
            <w:noProof/>
          </w:rPr>
          <w:tab/>
        </w:r>
        <w:r>
          <w:rPr>
            <w:noProof/>
          </w:rPr>
          <w:fldChar w:fldCharType="begin"/>
        </w:r>
        <w:r>
          <w:rPr>
            <w:noProof/>
          </w:rPr>
          <w:instrText xml:space="preserve"> PAGEREF _Toc41306873 \h </w:instrText>
        </w:r>
        <w:r>
          <w:rPr>
            <w:noProof/>
          </w:rPr>
        </w:r>
      </w:ins>
      <w:r>
        <w:rPr>
          <w:noProof/>
        </w:rPr>
        <w:fldChar w:fldCharType="separate"/>
      </w:r>
      <w:ins w:id="229" w:author="hui fan" w:date="2020-05-25T13:47:00Z">
        <w:r>
          <w:rPr>
            <w:noProof/>
          </w:rPr>
          <w:t>22</w:t>
        </w:r>
        <w:r>
          <w:rPr>
            <w:noProof/>
          </w:rPr>
          <w:fldChar w:fldCharType="end"/>
        </w:r>
      </w:ins>
    </w:p>
    <w:p w14:paraId="540563C2" w14:textId="28F1C01A" w:rsidR="003E3A90" w:rsidRDefault="003E3A90">
      <w:pPr>
        <w:pStyle w:val="TOC1"/>
        <w:rPr>
          <w:ins w:id="230" w:author="hui fan" w:date="2020-05-25T13:47:00Z"/>
          <w:rFonts w:asciiTheme="minorHAnsi" w:eastAsiaTheme="minorEastAsia" w:hAnsiTheme="minorHAnsi" w:cstheme="minorBidi"/>
          <w:noProof/>
          <w:kern w:val="2"/>
          <w:szCs w:val="22"/>
        </w:rPr>
      </w:pPr>
      <w:ins w:id="231" w:author="hui fan" w:date="2020-05-25T13:47:00Z">
        <w:r>
          <w:rPr>
            <w:noProof/>
          </w:rPr>
          <w:t>11</w:t>
        </w:r>
        <w:r>
          <w:rPr>
            <w:rFonts w:asciiTheme="minorHAnsi" w:eastAsiaTheme="minorEastAsia" w:hAnsiTheme="minorHAnsi" w:cstheme="minorBidi"/>
            <w:noProof/>
            <w:kern w:val="2"/>
            <w:szCs w:val="22"/>
          </w:rPr>
          <w:tab/>
        </w:r>
        <w:r>
          <w:rPr>
            <w:noProof/>
          </w:rPr>
          <w:t>Beta</w:t>
        </w:r>
        <w:r>
          <w:rPr>
            <w:noProof/>
          </w:rPr>
          <w:t>测试策略</w:t>
        </w:r>
        <w:r>
          <w:rPr>
            <w:noProof/>
          </w:rPr>
          <w:tab/>
        </w:r>
        <w:r>
          <w:rPr>
            <w:noProof/>
          </w:rPr>
          <w:fldChar w:fldCharType="begin"/>
        </w:r>
        <w:r>
          <w:rPr>
            <w:noProof/>
          </w:rPr>
          <w:instrText xml:space="preserve"> PAGEREF _Toc41306874 \h </w:instrText>
        </w:r>
        <w:r>
          <w:rPr>
            <w:noProof/>
          </w:rPr>
        </w:r>
      </w:ins>
      <w:r>
        <w:rPr>
          <w:noProof/>
        </w:rPr>
        <w:fldChar w:fldCharType="separate"/>
      </w:r>
      <w:ins w:id="232" w:author="hui fan" w:date="2020-05-25T13:47:00Z">
        <w:r>
          <w:rPr>
            <w:noProof/>
          </w:rPr>
          <w:t>23</w:t>
        </w:r>
        <w:r>
          <w:rPr>
            <w:noProof/>
          </w:rPr>
          <w:fldChar w:fldCharType="end"/>
        </w:r>
      </w:ins>
    </w:p>
    <w:p w14:paraId="6DD0F5E5" w14:textId="5998E119" w:rsidR="003E3A90" w:rsidRDefault="003E3A90">
      <w:pPr>
        <w:pStyle w:val="TOC1"/>
        <w:rPr>
          <w:ins w:id="233" w:author="hui fan" w:date="2020-05-25T13:47:00Z"/>
          <w:rFonts w:asciiTheme="minorHAnsi" w:eastAsiaTheme="minorEastAsia" w:hAnsiTheme="minorHAnsi" w:cstheme="minorBidi"/>
          <w:noProof/>
          <w:kern w:val="2"/>
          <w:szCs w:val="22"/>
        </w:rPr>
      </w:pPr>
      <w:ins w:id="234" w:author="hui fan" w:date="2020-05-25T13:47:00Z">
        <w:r>
          <w:rPr>
            <w:noProof/>
          </w:rPr>
          <w:t>12</w:t>
        </w:r>
        <w:r>
          <w:rPr>
            <w:rFonts w:asciiTheme="minorHAnsi" w:eastAsiaTheme="minorEastAsia" w:hAnsiTheme="minorHAnsi" w:cstheme="minorBidi"/>
            <w:noProof/>
            <w:kern w:val="2"/>
            <w:szCs w:val="22"/>
          </w:rPr>
          <w:tab/>
        </w:r>
        <w:r>
          <w:rPr>
            <w:noProof/>
          </w:rPr>
          <w:t>其它特殊测试的策略</w:t>
        </w:r>
        <w:r>
          <w:rPr>
            <w:noProof/>
          </w:rPr>
          <w:tab/>
        </w:r>
        <w:r>
          <w:rPr>
            <w:noProof/>
          </w:rPr>
          <w:fldChar w:fldCharType="begin"/>
        </w:r>
        <w:r>
          <w:rPr>
            <w:noProof/>
          </w:rPr>
          <w:instrText xml:space="preserve"> PAGEREF _Toc41306875 \h </w:instrText>
        </w:r>
        <w:r>
          <w:rPr>
            <w:noProof/>
          </w:rPr>
        </w:r>
      </w:ins>
      <w:r>
        <w:rPr>
          <w:noProof/>
        </w:rPr>
        <w:fldChar w:fldCharType="separate"/>
      </w:r>
      <w:ins w:id="235" w:author="hui fan" w:date="2020-05-25T13:47:00Z">
        <w:r>
          <w:rPr>
            <w:noProof/>
          </w:rPr>
          <w:t>24</w:t>
        </w:r>
        <w:r>
          <w:rPr>
            <w:noProof/>
          </w:rPr>
          <w:fldChar w:fldCharType="end"/>
        </w:r>
      </w:ins>
    </w:p>
    <w:p w14:paraId="30FB3C9A" w14:textId="5053BCBF" w:rsidR="00C1164F" w:rsidDel="003E3A90" w:rsidRDefault="00C1164F">
      <w:pPr>
        <w:pStyle w:val="TOC1"/>
        <w:rPr>
          <w:del w:id="236" w:author="hui fan" w:date="2020-05-25T13:47:00Z"/>
          <w:rFonts w:ascii="Times New Roman" w:hAnsi="Times New Roman"/>
          <w:noProof/>
          <w:kern w:val="2"/>
          <w:szCs w:val="24"/>
        </w:rPr>
      </w:pPr>
      <w:del w:id="237" w:author="hui fan" w:date="2020-05-25T13:47:00Z">
        <w:r w:rsidDel="003E3A90">
          <w:rPr>
            <w:noProof/>
          </w:rPr>
          <w:delText>1</w:delText>
        </w:r>
        <w:r w:rsidDel="003E3A90">
          <w:rPr>
            <w:rFonts w:ascii="Times New Roman" w:hAnsi="Times New Roman"/>
            <w:noProof/>
            <w:kern w:val="2"/>
            <w:szCs w:val="24"/>
          </w:rPr>
          <w:tab/>
        </w:r>
        <w:r w:rsidDel="003E3A90">
          <w:rPr>
            <w:rFonts w:hint="eastAsia"/>
            <w:noProof/>
          </w:rPr>
          <w:delText>概述</w:delText>
        </w:r>
        <w:r w:rsidDel="003E3A90">
          <w:rPr>
            <w:noProof/>
          </w:rPr>
          <w:tab/>
        </w:r>
        <w:r w:rsidDel="003E3A90">
          <w:rPr>
            <w:noProof/>
          </w:rPr>
          <w:fldChar w:fldCharType="begin"/>
        </w:r>
        <w:r w:rsidDel="003E3A90">
          <w:rPr>
            <w:noProof/>
          </w:rPr>
          <w:delInstrText xml:space="preserve"> PAGEREF _Toc259897730 \h </w:delInstrText>
        </w:r>
        <w:r w:rsidDel="003E3A90">
          <w:rPr>
            <w:noProof/>
          </w:rPr>
          <w:fldChar w:fldCharType="separate"/>
        </w:r>
      </w:del>
      <w:ins w:id="238"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239" w:author="hui fan" w:date="2020-05-25T13:47:00Z">
        <w:r w:rsidR="00747B04" w:rsidDel="003E3A90">
          <w:rPr>
            <w:noProof/>
          </w:rPr>
          <w:delText>3</w:delText>
        </w:r>
        <w:r w:rsidDel="003E3A90">
          <w:rPr>
            <w:noProof/>
          </w:rPr>
          <w:fldChar w:fldCharType="end"/>
        </w:r>
      </w:del>
    </w:p>
    <w:p w14:paraId="3150A3E8" w14:textId="10E20468" w:rsidR="00C1164F" w:rsidDel="003E3A90" w:rsidRDefault="00C1164F">
      <w:pPr>
        <w:pStyle w:val="TOC1"/>
        <w:rPr>
          <w:del w:id="240" w:author="hui fan" w:date="2020-05-25T13:47:00Z"/>
          <w:rFonts w:ascii="Times New Roman" w:hAnsi="Times New Roman"/>
          <w:noProof/>
          <w:kern w:val="2"/>
          <w:szCs w:val="24"/>
        </w:rPr>
      </w:pPr>
      <w:del w:id="241" w:author="hui fan" w:date="2020-05-25T13:47:00Z">
        <w:r w:rsidDel="003E3A90">
          <w:rPr>
            <w:noProof/>
          </w:rPr>
          <w:delText>2</w:delText>
        </w:r>
        <w:r w:rsidDel="003E3A90">
          <w:rPr>
            <w:rFonts w:ascii="Times New Roman" w:hAnsi="Times New Roman"/>
            <w:noProof/>
            <w:kern w:val="2"/>
            <w:szCs w:val="24"/>
          </w:rPr>
          <w:tab/>
        </w:r>
        <w:r w:rsidDel="003E3A90">
          <w:rPr>
            <w:rFonts w:hint="eastAsia"/>
            <w:noProof/>
          </w:rPr>
          <w:delText>产品研发状况分析</w:delText>
        </w:r>
        <w:r w:rsidDel="003E3A90">
          <w:rPr>
            <w:noProof/>
          </w:rPr>
          <w:tab/>
        </w:r>
        <w:r w:rsidDel="003E3A90">
          <w:rPr>
            <w:noProof/>
          </w:rPr>
          <w:fldChar w:fldCharType="begin"/>
        </w:r>
        <w:r w:rsidDel="003E3A90">
          <w:rPr>
            <w:noProof/>
          </w:rPr>
          <w:delInstrText xml:space="preserve"> PAGEREF _Toc259897731 \h </w:delInstrText>
        </w:r>
        <w:r w:rsidDel="003E3A90">
          <w:rPr>
            <w:noProof/>
          </w:rPr>
          <w:fldChar w:fldCharType="separate"/>
        </w:r>
      </w:del>
      <w:ins w:id="242"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243" w:author="hui fan" w:date="2020-05-25T13:47:00Z">
        <w:r w:rsidR="00747B04" w:rsidDel="003E3A90">
          <w:rPr>
            <w:noProof/>
          </w:rPr>
          <w:delText>3</w:delText>
        </w:r>
        <w:r w:rsidDel="003E3A90">
          <w:rPr>
            <w:noProof/>
          </w:rPr>
          <w:fldChar w:fldCharType="end"/>
        </w:r>
      </w:del>
    </w:p>
    <w:p w14:paraId="7DACCB73" w14:textId="05B8EEDD" w:rsidR="00C1164F" w:rsidDel="003E3A90" w:rsidRDefault="00C1164F">
      <w:pPr>
        <w:pStyle w:val="TOC1"/>
        <w:rPr>
          <w:del w:id="244" w:author="hui fan" w:date="2020-05-25T13:47:00Z"/>
          <w:rFonts w:ascii="Times New Roman" w:hAnsi="Times New Roman"/>
          <w:noProof/>
          <w:kern w:val="2"/>
          <w:szCs w:val="24"/>
        </w:rPr>
      </w:pPr>
      <w:del w:id="245" w:author="hui fan" w:date="2020-05-25T13:47:00Z">
        <w:r w:rsidDel="003E3A90">
          <w:rPr>
            <w:noProof/>
          </w:rPr>
          <w:delText>3</w:delText>
        </w:r>
        <w:r w:rsidDel="003E3A90">
          <w:rPr>
            <w:rFonts w:ascii="Times New Roman" w:hAnsi="Times New Roman"/>
            <w:noProof/>
            <w:kern w:val="2"/>
            <w:szCs w:val="24"/>
          </w:rPr>
          <w:tab/>
        </w:r>
        <w:r w:rsidDel="003E3A90">
          <w:rPr>
            <w:rFonts w:hint="eastAsia"/>
            <w:noProof/>
          </w:rPr>
          <w:delText>测试综述</w:delText>
        </w:r>
        <w:r w:rsidDel="003E3A90">
          <w:rPr>
            <w:noProof/>
          </w:rPr>
          <w:tab/>
        </w:r>
        <w:r w:rsidDel="003E3A90">
          <w:rPr>
            <w:noProof/>
          </w:rPr>
          <w:fldChar w:fldCharType="begin"/>
        </w:r>
        <w:r w:rsidDel="003E3A90">
          <w:rPr>
            <w:noProof/>
          </w:rPr>
          <w:delInstrText xml:space="preserve"> PAGEREF _Toc259897732 \h </w:delInstrText>
        </w:r>
        <w:r w:rsidDel="003E3A90">
          <w:rPr>
            <w:noProof/>
          </w:rPr>
          <w:fldChar w:fldCharType="separate"/>
        </w:r>
      </w:del>
      <w:ins w:id="246"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247" w:author="hui fan" w:date="2020-05-25T13:47:00Z">
        <w:r w:rsidR="00747B04" w:rsidDel="003E3A90">
          <w:rPr>
            <w:noProof/>
          </w:rPr>
          <w:delText>3</w:delText>
        </w:r>
        <w:r w:rsidDel="003E3A90">
          <w:rPr>
            <w:noProof/>
          </w:rPr>
          <w:fldChar w:fldCharType="end"/>
        </w:r>
      </w:del>
    </w:p>
    <w:p w14:paraId="6906089D" w14:textId="3FCF9ACC" w:rsidR="00C1164F" w:rsidDel="003E3A90" w:rsidRDefault="00C1164F">
      <w:pPr>
        <w:pStyle w:val="TOC2"/>
        <w:rPr>
          <w:del w:id="248" w:author="hui fan" w:date="2020-05-25T13:47:00Z"/>
          <w:rFonts w:ascii="Times New Roman" w:hAnsi="Times New Roman"/>
          <w:noProof/>
          <w:kern w:val="2"/>
          <w:szCs w:val="24"/>
        </w:rPr>
      </w:pPr>
      <w:del w:id="249" w:author="hui fan" w:date="2020-05-25T13:47:00Z">
        <w:r w:rsidDel="003E3A90">
          <w:rPr>
            <w:noProof/>
          </w:rPr>
          <w:delText>3.1</w:delText>
        </w:r>
        <w:r w:rsidDel="003E3A90">
          <w:rPr>
            <w:rFonts w:ascii="Times New Roman" w:hAnsi="Times New Roman"/>
            <w:noProof/>
            <w:kern w:val="2"/>
            <w:szCs w:val="24"/>
          </w:rPr>
          <w:tab/>
        </w:r>
        <w:r w:rsidDel="003E3A90">
          <w:rPr>
            <w:rFonts w:hint="eastAsia"/>
            <w:noProof/>
          </w:rPr>
          <w:delText>测试项目分析</w:delText>
        </w:r>
        <w:r w:rsidDel="003E3A90">
          <w:rPr>
            <w:noProof/>
          </w:rPr>
          <w:tab/>
        </w:r>
        <w:r w:rsidDel="003E3A90">
          <w:rPr>
            <w:noProof/>
          </w:rPr>
          <w:fldChar w:fldCharType="begin"/>
        </w:r>
        <w:r w:rsidDel="003E3A90">
          <w:rPr>
            <w:noProof/>
          </w:rPr>
          <w:delInstrText xml:space="preserve"> PAGEREF _Toc259897733 \h </w:delInstrText>
        </w:r>
        <w:r w:rsidDel="003E3A90">
          <w:rPr>
            <w:noProof/>
          </w:rPr>
          <w:fldChar w:fldCharType="separate"/>
        </w:r>
      </w:del>
      <w:ins w:id="250"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251" w:author="hui fan" w:date="2020-05-25T13:47:00Z">
        <w:r w:rsidR="00747B04" w:rsidDel="003E3A90">
          <w:rPr>
            <w:noProof/>
          </w:rPr>
          <w:delText>3</w:delText>
        </w:r>
        <w:r w:rsidDel="003E3A90">
          <w:rPr>
            <w:noProof/>
          </w:rPr>
          <w:fldChar w:fldCharType="end"/>
        </w:r>
      </w:del>
    </w:p>
    <w:p w14:paraId="27856965" w14:textId="7A598CAB" w:rsidR="00C1164F" w:rsidDel="003E3A90" w:rsidRDefault="00C1164F">
      <w:pPr>
        <w:pStyle w:val="TOC2"/>
        <w:rPr>
          <w:del w:id="252" w:author="hui fan" w:date="2020-05-25T13:47:00Z"/>
          <w:rFonts w:ascii="Times New Roman" w:hAnsi="Times New Roman"/>
          <w:noProof/>
          <w:kern w:val="2"/>
          <w:szCs w:val="24"/>
        </w:rPr>
      </w:pPr>
      <w:del w:id="253" w:author="hui fan" w:date="2020-05-25T13:47:00Z">
        <w:r w:rsidRPr="00981052" w:rsidDel="003E3A90">
          <w:rPr>
            <w:bCs/>
            <w:noProof/>
          </w:rPr>
          <w:delText>3.2</w:delText>
        </w:r>
        <w:r w:rsidDel="003E3A90">
          <w:rPr>
            <w:rFonts w:ascii="Times New Roman" w:hAnsi="Times New Roman"/>
            <w:noProof/>
            <w:kern w:val="2"/>
            <w:szCs w:val="24"/>
          </w:rPr>
          <w:tab/>
        </w:r>
        <w:r w:rsidRPr="00981052" w:rsidDel="003E3A90">
          <w:rPr>
            <w:rFonts w:hint="eastAsia"/>
            <w:bCs/>
            <w:noProof/>
          </w:rPr>
          <w:delText>产品继承部分的测试策略</w:delText>
        </w:r>
        <w:r w:rsidDel="003E3A90">
          <w:rPr>
            <w:noProof/>
          </w:rPr>
          <w:tab/>
        </w:r>
        <w:r w:rsidDel="003E3A90">
          <w:rPr>
            <w:noProof/>
          </w:rPr>
          <w:fldChar w:fldCharType="begin"/>
        </w:r>
        <w:r w:rsidDel="003E3A90">
          <w:rPr>
            <w:noProof/>
          </w:rPr>
          <w:delInstrText xml:space="preserve"> PAGEREF _Toc259897734 \h </w:delInstrText>
        </w:r>
        <w:r w:rsidDel="003E3A90">
          <w:rPr>
            <w:noProof/>
          </w:rPr>
          <w:fldChar w:fldCharType="separate"/>
        </w:r>
      </w:del>
      <w:ins w:id="254"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255" w:author="hui fan" w:date="2020-05-25T13:47:00Z">
        <w:r w:rsidR="00747B04" w:rsidDel="003E3A90">
          <w:rPr>
            <w:noProof/>
          </w:rPr>
          <w:delText>3</w:delText>
        </w:r>
        <w:r w:rsidDel="003E3A90">
          <w:rPr>
            <w:noProof/>
          </w:rPr>
          <w:fldChar w:fldCharType="end"/>
        </w:r>
      </w:del>
    </w:p>
    <w:p w14:paraId="442912EB" w14:textId="09BDB4F4" w:rsidR="00C1164F" w:rsidDel="003E3A90" w:rsidRDefault="00C1164F">
      <w:pPr>
        <w:pStyle w:val="TOC2"/>
        <w:rPr>
          <w:del w:id="256" w:author="hui fan" w:date="2020-05-25T13:47:00Z"/>
          <w:rFonts w:ascii="Times New Roman" w:hAnsi="Times New Roman"/>
          <w:noProof/>
          <w:kern w:val="2"/>
          <w:szCs w:val="24"/>
        </w:rPr>
      </w:pPr>
      <w:del w:id="257" w:author="hui fan" w:date="2020-05-25T13:47:00Z">
        <w:r w:rsidDel="003E3A90">
          <w:rPr>
            <w:noProof/>
          </w:rPr>
          <w:delText>3.3</w:delText>
        </w:r>
        <w:r w:rsidDel="003E3A90">
          <w:rPr>
            <w:rFonts w:ascii="Times New Roman" w:hAnsi="Times New Roman"/>
            <w:noProof/>
            <w:kern w:val="2"/>
            <w:szCs w:val="24"/>
          </w:rPr>
          <w:tab/>
        </w:r>
        <w:r w:rsidDel="003E3A90">
          <w:rPr>
            <w:rFonts w:hint="eastAsia"/>
            <w:noProof/>
          </w:rPr>
          <w:delText>自动化测试策略</w:delText>
        </w:r>
        <w:r w:rsidDel="003E3A90">
          <w:rPr>
            <w:noProof/>
          </w:rPr>
          <w:tab/>
        </w:r>
        <w:r w:rsidDel="003E3A90">
          <w:rPr>
            <w:noProof/>
          </w:rPr>
          <w:fldChar w:fldCharType="begin"/>
        </w:r>
        <w:r w:rsidDel="003E3A90">
          <w:rPr>
            <w:noProof/>
          </w:rPr>
          <w:delInstrText xml:space="preserve"> PAGEREF _Toc259897735 \h </w:delInstrText>
        </w:r>
        <w:r w:rsidDel="003E3A90">
          <w:rPr>
            <w:noProof/>
          </w:rPr>
          <w:fldChar w:fldCharType="separate"/>
        </w:r>
      </w:del>
      <w:ins w:id="258"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259" w:author="hui fan" w:date="2020-05-25T13:47:00Z">
        <w:r w:rsidR="00747B04" w:rsidDel="003E3A90">
          <w:rPr>
            <w:noProof/>
          </w:rPr>
          <w:delText>3</w:delText>
        </w:r>
        <w:r w:rsidDel="003E3A90">
          <w:rPr>
            <w:noProof/>
          </w:rPr>
          <w:fldChar w:fldCharType="end"/>
        </w:r>
      </w:del>
    </w:p>
    <w:p w14:paraId="76C7A94B" w14:textId="2AB7018E" w:rsidR="00C1164F" w:rsidDel="003E3A90" w:rsidRDefault="00C1164F">
      <w:pPr>
        <w:pStyle w:val="TOC2"/>
        <w:rPr>
          <w:del w:id="260" w:author="hui fan" w:date="2020-05-25T13:47:00Z"/>
          <w:rFonts w:ascii="Times New Roman" w:hAnsi="Times New Roman"/>
          <w:noProof/>
          <w:kern w:val="2"/>
          <w:szCs w:val="24"/>
        </w:rPr>
      </w:pPr>
      <w:del w:id="261" w:author="hui fan" w:date="2020-05-25T13:47:00Z">
        <w:r w:rsidDel="003E3A90">
          <w:rPr>
            <w:noProof/>
          </w:rPr>
          <w:delText>3.4</w:delText>
        </w:r>
        <w:r w:rsidDel="003E3A90">
          <w:rPr>
            <w:rFonts w:ascii="Times New Roman" w:hAnsi="Times New Roman"/>
            <w:noProof/>
            <w:kern w:val="2"/>
            <w:szCs w:val="24"/>
          </w:rPr>
          <w:tab/>
        </w:r>
        <w:r w:rsidDel="003E3A90">
          <w:rPr>
            <w:rFonts w:hint="eastAsia"/>
            <w:noProof/>
          </w:rPr>
          <w:delText>单板测试策略</w:delText>
        </w:r>
        <w:r w:rsidDel="003E3A90">
          <w:rPr>
            <w:noProof/>
          </w:rPr>
          <w:tab/>
        </w:r>
        <w:r w:rsidDel="003E3A90">
          <w:rPr>
            <w:noProof/>
          </w:rPr>
          <w:fldChar w:fldCharType="begin"/>
        </w:r>
        <w:r w:rsidDel="003E3A90">
          <w:rPr>
            <w:noProof/>
          </w:rPr>
          <w:delInstrText xml:space="preserve"> PAGEREF _Toc259897736 \h </w:delInstrText>
        </w:r>
        <w:r w:rsidDel="003E3A90">
          <w:rPr>
            <w:noProof/>
          </w:rPr>
          <w:fldChar w:fldCharType="separate"/>
        </w:r>
      </w:del>
      <w:ins w:id="262"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263" w:author="hui fan" w:date="2020-05-25T13:47:00Z">
        <w:r w:rsidR="00747B04" w:rsidDel="003E3A90">
          <w:rPr>
            <w:noProof/>
          </w:rPr>
          <w:delText>3</w:delText>
        </w:r>
        <w:r w:rsidDel="003E3A90">
          <w:rPr>
            <w:noProof/>
          </w:rPr>
          <w:fldChar w:fldCharType="end"/>
        </w:r>
      </w:del>
    </w:p>
    <w:p w14:paraId="64B69FF9" w14:textId="7F5AB807" w:rsidR="00C1164F" w:rsidDel="003E3A90" w:rsidRDefault="00C1164F">
      <w:pPr>
        <w:pStyle w:val="TOC1"/>
        <w:rPr>
          <w:del w:id="264" w:author="hui fan" w:date="2020-05-25T13:47:00Z"/>
          <w:rFonts w:ascii="Times New Roman" w:hAnsi="Times New Roman"/>
          <w:noProof/>
          <w:kern w:val="2"/>
          <w:szCs w:val="24"/>
        </w:rPr>
      </w:pPr>
      <w:del w:id="265" w:author="hui fan" w:date="2020-05-25T13:47:00Z">
        <w:r w:rsidDel="003E3A90">
          <w:rPr>
            <w:noProof/>
          </w:rPr>
          <w:delText>4</w:delText>
        </w:r>
        <w:r w:rsidDel="003E3A90">
          <w:rPr>
            <w:rFonts w:ascii="Times New Roman" w:hAnsi="Times New Roman"/>
            <w:noProof/>
            <w:kern w:val="2"/>
            <w:szCs w:val="24"/>
          </w:rPr>
          <w:tab/>
        </w:r>
        <w:r w:rsidRPr="00981052" w:rsidDel="003E3A90">
          <w:rPr>
            <w:rFonts w:hint="eastAsia"/>
            <w:bCs/>
            <w:noProof/>
          </w:rPr>
          <w:delText>迭代测试策略</w:delText>
        </w:r>
        <w:r w:rsidDel="003E3A90">
          <w:rPr>
            <w:noProof/>
          </w:rPr>
          <w:tab/>
        </w:r>
        <w:r w:rsidDel="003E3A90">
          <w:rPr>
            <w:noProof/>
          </w:rPr>
          <w:fldChar w:fldCharType="begin"/>
        </w:r>
        <w:r w:rsidDel="003E3A90">
          <w:rPr>
            <w:noProof/>
          </w:rPr>
          <w:delInstrText xml:space="preserve"> PAGEREF _Toc259897737 \h </w:delInstrText>
        </w:r>
        <w:r w:rsidDel="003E3A90">
          <w:rPr>
            <w:noProof/>
          </w:rPr>
          <w:fldChar w:fldCharType="separate"/>
        </w:r>
      </w:del>
      <w:ins w:id="266"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267" w:author="hui fan" w:date="2020-05-25T13:47:00Z">
        <w:r w:rsidR="00747B04" w:rsidDel="003E3A90">
          <w:rPr>
            <w:noProof/>
          </w:rPr>
          <w:delText>3</w:delText>
        </w:r>
        <w:r w:rsidDel="003E3A90">
          <w:rPr>
            <w:noProof/>
          </w:rPr>
          <w:fldChar w:fldCharType="end"/>
        </w:r>
      </w:del>
    </w:p>
    <w:p w14:paraId="4D240BDE" w14:textId="4D58DD8B" w:rsidR="00C1164F" w:rsidDel="003E3A90" w:rsidRDefault="00C1164F">
      <w:pPr>
        <w:pStyle w:val="TOC2"/>
        <w:rPr>
          <w:del w:id="268" w:author="hui fan" w:date="2020-05-25T13:47:00Z"/>
          <w:rFonts w:ascii="Times New Roman" w:hAnsi="Times New Roman"/>
          <w:noProof/>
          <w:kern w:val="2"/>
          <w:szCs w:val="24"/>
        </w:rPr>
      </w:pPr>
      <w:del w:id="269" w:author="hui fan" w:date="2020-05-25T13:47:00Z">
        <w:r w:rsidRPr="00981052" w:rsidDel="003E3A90">
          <w:rPr>
            <w:i/>
            <w:iCs/>
            <w:noProof/>
          </w:rPr>
          <w:delText>4.1</w:delText>
        </w:r>
        <w:r w:rsidDel="003E3A90">
          <w:rPr>
            <w:rFonts w:ascii="Times New Roman" w:hAnsi="Times New Roman"/>
            <w:noProof/>
            <w:kern w:val="2"/>
            <w:szCs w:val="24"/>
          </w:rPr>
          <w:tab/>
        </w:r>
        <w:r w:rsidRPr="00981052" w:rsidDel="003E3A90">
          <w:rPr>
            <w:rFonts w:hint="eastAsia"/>
            <w:i/>
            <w:iCs/>
            <w:noProof/>
          </w:rPr>
          <w:delText>迭代版本划分</w:delText>
        </w:r>
        <w:r w:rsidDel="003E3A90">
          <w:rPr>
            <w:noProof/>
          </w:rPr>
          <w:tab/>
        </w:r>
        <w:r w:rsidDel="003E3A90">
          <w:rPr>
            <w:noProof/>
          </w:rPr>
          <w:fldChar w:fldCharType="begin"/>
        </w:r>
        <w:r w:rsidDel="003E3A90">
          <w:rPr>
            <w:noProof/>
          </w:rPr>
          <w:delInstrText xml:space="preserve"> PAGEREF _Toc259897738 \h </w:delInstrText>
        </w:r>
        <w:r w:rsidDel="003E3A90">
          <w:rPr>
            <w:noProof/>
          </w:rPr>
          <w:fldChar w:fldCharType="separate"/>
        </w:r>
      </w:del>
      <w:ins w:id="270"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271" w:author="hui fan" w:date="2020-05-25T13:47:00Z">
        <w:r w:rsidR="00747B04" w:rsidDel="003E3A90">
          <w:rPr>
            <w:noProof/>
          </w:rPr>
          <w:delText>3</w:delText>
        </w:r>
        <w:r w:rsidDel="003E3A90">
          <w:rPr>
            <w:noProof/>
          </w:rPr>
          <w:fldChar w:fldCharType="end"/>
        </w:r>
      </w:del>
    </w:p>
    <w:p w14:paraId="7AE81983" w14:textId="0073DB99" w:rsidR="00C1164F" w:rsidDel="003E3A90" w:rsidRDefault="00C1164F">
      <w:pPr>
        <w:pStyle w:val="TOC2"/>
        <w:rPr>
          <w:del w:id="272" w:author="hui fan" w:date="2020-05-25T13:47:00Z"/>
          <w:rFonts w:ascii="Times New Roman" w:hAnsi="Times New Roman"/>
          <w:noProof/>
          <w:kern w:val="2"/>
          <w:szCs w:val="24"/>
        </w:rPr>
      </w:pPr>
      <w:del w:id="273" w:author="hui fan" w:date="2020-05-25T13:47:00Z">
        <w:r w:rsidDel="003E3A90">
          <w:rPr>
            <w:noProof/>
          </w:rPr>
          <w:delText>4.2</w:delText>
        </w:r>
        <w:r w:rsidDel="003E3A90">
          <w:rPr>
            <w:rFonts w:ascii="Times New Roman" w:hAnsi="Times New Roman"/>
            <w:noProof/>
            <w:kern w:val="2"/>
            <w:szCs w:val="24"/>
          </w:rPr>
          <w:tab/>
        </w:r>
        <w:r w:rsidDel="003E3A90">
          <w:rPr>
            <w:rFonts w:hint="eastAsia"/>
            <w:noProof/>
          </w:rPr>
          <w:delText>××迭代测试策略</w:delText>
        </w:r>
        <w:r w:rsidDel="003E3A90">
          <w:rPr>
            <w:noProof/>
          </w:rPr>
          <w:tab/>
        </w:r>
        <w:r w:rsidDel="003E3A90">
          <w:rPr>
            <w:noProof/>
          </w:rPr>
          <w:fldChar w:fldCharType="begin"/>
        </w:r>
        <w:r w:rsidDel="003E3A90">
          <w:rPr>
            <w:noProof/>
          </w:rPr>
          <w:delInstrText xml:space="preserve"> PAGEREF _Toc259897739 \h </w:delInstrText>
        </w:r>
        <w:r w:rsidDel="003E3A90">
          <w:rPr>
            <w:noProof/>
          </w:rPr>
          <w:fldChar w:fldCharType="separate"/>
        </w:r>
      </w:del>
      <w:ins w:id="274"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275" w:author="hui fan" w:date="2020-05-25T13:47:00Z">
        <w:r w:rsidR="00747B04" w:rsidDel="003E3A90">
          <w:rPr>
            <w:noProof/>
          </w:rPr>
          <w:delText>3</w:delText>
        </w:r>
        <w:r w:rsidDel="003E3A90">
          <w:rPr>
            <w:noProof/>
          </w:rPr>
          <w:fldChar w:fldCharType="end"/>
        </w:r>
      </w:del>
    </w:p>
    <w:p w14:paraId="3527BCF0" w14:textId="5C88D128" w:rsidR="00C1164F" w:rsidDel="003E3A90" w:rsidRDefault="00C1164F">
      <w:pPr>
        <w:pStyle w:val="TOC1"/>
        <w:rPr>
          <w:del w:id="276" w:author="hui fan" w:date="2020-05-25T13:47:00Z"/>
          <w:rFonts w:ascii="Times New Roman" w:hAnsi="Times New Roman"/>
          <w:noProof/>
          <w:kern w:val="2"/>
          <w:szCs w:val="24"/>
        </w:rPr>
      </w:pPr>
      <w:del w:id="277" w:author="hui fan" w:date="2020-05-25T13:47:00Z">
        <w:r w:rsidDel="003E3A90">
          <w:rPr>
            <w:noProof/>
          </w:rPr>
          <w:delText>5</w:delText>
        </w:r>
        <w:r w:rsidDel="003E3A90">
          <w:rPr>
            <w:rFonts w:ascii="Times New Roman" w:hAnsi="Times New Roman"/>
            <w:noProof/>
            <w:kern w:val="2"/>
            <w:szCs w:val="24"/>
          </w:rPr>
          <w:tab/>
        </w:r>
        <w:r w:rsidDel="003E3A90">
          <w:rPr>
            <w:rFonts w:hint="eastAsia"/>
            <w:noProof/>
          </w:rPr>
          <w:delText>开发项目测试策略</w:delText>
        </w:r>
        <w:r w:rsidDel="003E3A90">
          <w:rPr>
            <w:noProof/>
          </w:rPr>
          <w:tab/>
        </w:r>
        <w:r w:rsidDel="003E3A90">
          <w:rPr>
            <w:noProof/>
          </w:rPr>
          <w:fldChar w:fldCharType="begin"/>
        </w:r>
        <w:r w:rsidDel="003E3A90">
          <w:rPr>
            <w:noProof/>
          </w:rPr>
          <w:delInstrText xml:space="preserve"> PAGEREF _Toc259897740 \h </w:delInstrText>
        </w:r>
        <w:r w:rsidDel="003E3A90">
          <w:rPr>
            <w:noProof/>
          </w:rPr>
          <w:fldChar w:fldCharType="separate"/>
        </w:r>
      </w:del>
      <w:ins w:id="278"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279" w:author="hui fan" w:date="2020-05-25T13:47:00Z">
        <w:r w:rsidR="00747B04" w:rsidDel="003E3A90">
          <w:rPr>
            <w:noProof/>
          </w:rPr>
          <w:delText>3</w:delText>
        </w:r>
        <w:r w:rsidDel="003E3A90">
          <w:rPr>
            <w:noProof/>
          </w:rPr>
          <w:fldChar w:fldCharType="end"/>
        </w:r>
      </w:del>
    </w:p>
    <w:p w14:paraId="508810E3" w14:textId="2AAC493A" w:rsidR="00C1164F" w:rsidDel="003E3A90" w:rsidRDefault="00C1164F">
      <w:pPr>
        <w:pStyle w:val="TOC2"/>
        <w:rPr>
          <w:del w:id="280" w:author="hui fan" w:date="2020-05-25T13:47:00Z"/>
          <w:rFonts w:ascii="Times New Roman" w:hAnsi="Times New Roman"/>
          <w:noProof/>
          <w:kern w:val="2"/>
          <w:szCs w:val="24"/>
        </w:rPr>
      </w:pPr>
      <w:del w:id="281" w:author="hui fan" w:date="2020-05-25T13:47:00Z">
        <w:r w:rsidDel="003E3A90">
          <w:rPr>
            <w:noProof/>
          </w:rPr>
          <w:delText>5.1</w:delText>
        </w:r>
        <w:r w:rsidDel="003E3A90">
          <w:rPr>
            <w:rFonts w:ascii="Times New Roman" w:hAnsi="Times New Roman"/>
            <w:noProof/>
            <w:kern w:val="2"/>
            <w:szCs w:val="24"/>
          </w:rPr>
          <w:tab/>
        </w:r>
        <w:r w:rsidDel="003E3A90">
          <w:rPr>
            <w:rFonts w:hint="eastAsia"/>
            <w:noProof/>
          </w:rPr>
          <w:delText>单元测试策略</w:delText>
        </w:r>
        <w:r w:rsidDel="003E3A90">
          <w:rPr>
            <w:noProof/>
          </w:rPr>
          <w:tab/>
        </w:r>
        <w:r w:rsidDel="003E3A90">
          <w:rPr>
            <w:noProof/>
          </w:rPr>
          <w:fldChar w:fldCharType="begin"/>
        </w:r>
        <w:r w:rsidDel="003E3A90">
          <w:rPr>
            <w:noProof/>
          </w:rPr>
          <w:delInstrText xml:space="preserve"> PAGEREF _Toc259897741 \h </w:delInstrText>
        </w:r>
        <w:r w:rsidDel="003E3A90">
          <w:rPr>
            <w:noProof/>
          </w:rPr>
          <w:fldChar w:fldCharType="separate"/>
        </w:r>
      </w:del>
      <w:ins w:id="282"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283" w:author="hui fan" w:date="2020-05-25T13:47:00Z">
        <w:r w:rsidR="00747B04" w:rsidDel="003E3A90">
          <w:rPr>
            <w:noProof/>
          </w:rPr>
          <w:delText>3</w:delText>
        </w:r>
        <w:r w:rsidDel="003E3A90">
          <w:rPr>
            <w:noProof/>
          </w:rPr>
          <w:fldChar w:fldCharType="end"/>
        </w:r>
      </w:del>
    </w:p>
    <w:p w14:paraId="0EFCBC2B" w14:textId="2815E399" w:rsidR="00C1164F" w:rsidDel="003E3A90" w:rsidRDefault="00C1164F">
      <w:pPr>
        <w:pStyle w:val="TOC2"/>
        <w:rPr>
          <w:del w:id="284" w:author="hui fan" w:date="2020-05-25T13:47:00Z"/>
          <w:rFonts w:ascii="Times New Roman" w:hAnsi="Times New Roman"/>
          <w:noProof/>
          <w:kern w:val="2"/>
          <w:szCs w:val="24"/>
        </w:rPr>
      </w:pPr>
      <w:del w:id="285" w:author="hui fan" w:date="2020-05-25T13:47:00Z">
        <w:r w:rsidDel="003E3A90">
          <w:rPr>
            <w:noProof/>
          </w:rPr>
          <w:delText>5.2</w:delText>
        </w:r>
        <w:r w:rsidDel="003E3A90">
          <w:rPr>
            <w:rFonts w:ascii="Times New Roman" w:hAnsi="Times New Roman"/>
            <w:noProof/>
            <w:kern w:val="2"/>
            <w:szCs w:val="24"/>
          </w:rPr>
          <w:tab/>
        </w:r>
        <w:r w:rsidDel="003E3A90">
          <w:rPr>
            <w:rFonts w:hint="eastAsia"/>
            <w:noProof/>
          </w:rPr>
          <w:delText>模块集成测试策略</w:delText>
        </w:r>
        <w:r w:rsidDel="003E3A90">
          <w:rPr>
            <w:noProof/>
          </w:rPr>
          <w:tab/>
        </w:r>
        <w:r w:rsidDel="003E3A90">
          <w:rPr>
            <w:noProof/>
          </w:rPr>
          <w:fldChar w:fldCharType="begin"/>
        </w:r>
        <w:r w:rsidDel="003E3A90">
          <w:rPr>
            <w:noProof/>
          </w:rPr>
          <w:delInstrText xml:space="preserve"> PAGEREF _Toc259897742 \h </w:delInstrText>
        </w:r>
        <w:r w:rsidDel="003E3A90">
          <w:rPr>
            <w:noProof/>
          </w:rPr>
          <w:fldChar w:fldCharType="separate"/>
        </w:r>
      </w:del>
      <w:ins w:id="286"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287" w:author="hui fan" w:date="2020-05-25T13:47:00Z">
        <w:r w:rsidR="00747B04" w:rsidDel="003E3A90">
          <w:rPr>
            <w:noProof/>
          </w:rPr>
          <w:delText>3</w:delText>
        </w:r>
        <w:r w:rsidDel="003E3A90">
          <w:rPr>
            <w:noProof/>
          </w:rPr>
          <w:fldChar w:fldCharType="end"/>
        </w:r>
      </w:del>
    </w:p>
    <w:p w14:paraId="10CB8016" w14:textId="799E5199" w:rsidR="00C1164F" w:rsidDel="003E3A90" w:rsidRDefault="00C1164F">
      <w:pPr>
        <w:pStyle w:val="TOC2"/>
        <w:rPr>
          <w:del w:id="288" w:author="hui fan" w:date="2020-05-25T13:47:00Z"/>
          <w:rFonts w:ascii="Times New Roman" w:hAnsi="Times New Roman"/>
          <w:noProof/>
          <w:kern w:val="2"/>
          <w:szCs w:val="24"/>
        </w:rPr>
      </w:pPr>
      <w:del w:id="289" w:author="hui fan" w:date="2020-05-25T13:47:00Z">
        <w:r w:rsidDel="003E3A90">
          <w:rPr>
            <w:noProof/>
          </w:rPr>
          <w:delText>5.3</w:delText>
        </w:r>
        <w:r w:rsidDel="003E3A90">
          <w:rPr>
            <w:rFonts w:ascii="Times New Roman" w:hAnsi="Times New Roman"/>
            <w:noProof/>
            <w:kern w:val="2"/>
            <w:szCs w:val="24"/>
          </w:rPr>
          <w:tab/>
        </w:r>
        <w:r w:rsidDel="003E3A90">
          <w:rPr>
            <w:rFonts w:hint="eastAsia"/>
            <w:noProof/>
          </w:rPr>
          <w:delText>模块黑盒测试策略</w:delText>
        </w:r>
        <w:r w:rsidDel="003E3A90">
          <w:rPr>
            <w:noProof/>
          </w:rPr>
          <w:delText>(ST)</w:delText>
        </w:r>
        <w:r w:rsidDel="003E3A90">
          <w:rPr>
            <w:noProof/>
          </w:rPr>
          <w:tab/>
        </w:r>
        <w:r w:rsidDel="003E3A90">
          <w:rPr>
            <w:noProof/>
          </w:rPr>
          <w:fldChar w:fldCharType="begin"/>
        </w:r>
        <w:r w:rsidDel="003E3A90">
          <w:rPr>
            <w:noProof/>
          </w:rPr>
          <w:delInstrText xml:space="preserve"> PAGEREF _Toc259897743 \h </w:delInstrText>
        </w:r>
        <w:r w:rsidDel="003E3A90">
          <w:rPr>
            <w:noProof/>
          </w:rPr>
          <w:fldChar w:fldCharType="separate"/>
        </w:r>
      </w:del>
      <w:ins w:id="290"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291" w:author="hui fan" w:date="2020-05-25T13:47:00Z">
        <w:r w:rsidR="00747B04" w:rsidDel="003E3A90">
          <w:rPr>
            <w:noProof/>
          </w:rPr>
          <w:delText>3</w:delText>
        </w:r>
        <w:r w:rsidDel="003E3A90">
          <w:rPr>
            <w:noProof/>
          </w:rPr>
          <w:fldChar w:fldCharType="end"/>
        </w:r>
      </w:del>
    </w:p>
    <w:p w14:paraId="69FD83E3" w14:textId="5E4A79C2" w:rsidR="00C1164F" w:rsidDel="003E3A90" w:rsidRDefault="00C1164F">
      <w:pPr>
        <w:pStyle w:val="TOC2"/>
        <w:rPr>
          <w:del w:id="292" w:author="hui fan" w:date="2020-05-25T13:47:00Z"/>
          <w:rFonts w:ascii="Times New Roman" w:hAnsi="Times New Roman"/>
          <w:noProof/>
          <w:kern w:val="2"/>
          <w:szCs w:val="24"/>
        </w:rPr>
      </w:pPr>
      <w:del w:id="293" w:author="hui fan" w:date="2020-05-25T13:47:00Z">
        <w:r w:rsidDel="003E3A90">
          <w:rPr>
            <w:noProof/>
          </w:rPr>
          <w:delText>5.4</w:delText>
        </w:r>
        <w:r w:rsidDel="003E3A90">
          <w:rPr>
            <w:rFonts w:ascii="Times New Roman" w:hAnsi="Times New Roman"/>
            <w:noProof/>
            <w:kern w:val="2"/>
            <w:szCs w:val="24"/>
          </w:rPr>
          <w:tab/>
        </w:r>
        <w:r w:rsidDel="003E3A90">
          <w:rPr>
            <w:noProof/>
          </w:rPr>
          <w:delText>BBIT</w:delText>
        </w:r>
        <w:r w:rsidDel="003E3A90">
          <w:rPr>
            <w:rFonts w:hint="eastAsia"/>
            <w:noProof/>
          </w:rPr>
          <w:delText>测试策略</w:delText>
        </w:r>
        <w:r w:rsidDel="003E3A90">
          <w:rPr>
            <w:noProof/>
          </w:rPr>
          <w:tab/>
        </w:r>
        <w:r w:rsidDel="003E3A90">
          <w:rPr>
            <w:noProof/>
          </w:rPr>
          <w:fldChar w:fldCharType="begin"/>
        </w:r>
        <w:r w:rsidDel="003E3A90">
          <w:rPr>
            <w:noProof/>
          </w:rPr>
          <w:delInstrText xml:space="preserve"> PAGEREF _Toc259897744 \h </w:delInstrText>
        </w:r>
        <w:r w:rsidDel="003E3A90">
          <w:rPr>
            <w:noProof/>
          </w:rPr>
          <w:fldChar w:fldCharType="separate"/>
        </w:r>
      </w:del>
      <w:ins w:id="294"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295" w:author="hui fan" w:date="2020-05-25T13:47:00Z">
        <w:r w:rsidR="00747B04" w:rsidDel="003E3A90">
          <w:rPr>
            <w:noProof/>
          </w:rPr>
          <w:delText>3</w:delText>
        </w:r>
        <w:r w:rsidDel="003E3A90">
          <w:rPr>
            <w:noProof/>
          </w:rPr>
          <w:fldChar w:fldCharType="end"/>
        </w:r>
      </w:del>
    </w:p>
    <w:p w14:paraId="3DB988A3" w14:textId="5948BDD0" w:rsidR="00C1164F" w:rsidDel="003E3A90" w:rsidRDefault="00C1164F">
      <w:pPr>
        <w:pStyle w:val="TOC1"/>
        <w:rPr>
          <w:del w:id="296" w:author="hui fan" w:date="2020-05-25T13:47:00Z"/>
          <w:rFonts w:ascii="Times New Roman" w:hAnsi="Times New Roman"/>
          <w:noProof/>
          <w:kern w:val="2"/>
          <w:szCs w:val="24"/>
        </w:rPr>
      </w:pPr>
      <w:del w:id="297" w:author="hui fan" w:date="2020-05-25T13:47:00Z">
        <w:r w:rsidDel="003E3A90">
          <w:rPr>
            <w:noProof/>
          </w:rPr>
          <w:delText>6</w:delText>
        </w:r>
        <w:r w:rsidDel="003E3A90">
          <w:rPr>
            <w:rFonts w:ascii="Times New Roman" w:hAnsi="Times New Roman"/>
            <w:noProof/>
            <w:kern w:val="2"/>
            <w:szCs w:val="24"/>
          </w:rPr>
          <w:tab/>
        </w:r>
        <w:r w:rsidDel="003E3A90">
          <w:rPr>
            <w:rFonts w:hint="eastAsia"/>
            <w:noProof/>
          </w:rPr>
          <w:delText>测试设计策略</w:delText>
        </w:r>
        <w:r w:rsidDel="003E3A90">
          <w:rPr>
            <w:noProof/>
          </w:rPr>
          <w:tab/>
        </w:r>
        <w:r w:rsidDel="003E3A90">
          <w:rPr>
            <w:noProof/>
          </w:rPr>
          <w:fldChar w:fldCharType="begin"/>
        </w:r>
        <w:r w:rsidDel="003E3A90">
          <w:rPr>
            <w:noProof/>
          </w:rPr>
          <w:delInstrText xml:space="preserve"> PAGEREF _Toc259897745 \h </w:delInstrText>
        </w:r>
        <w:r w:rsidDel="003E3A90">
          <w:rPr>
            <w:noProof/>
          </w:rPr>
          <w:fldChar w:fldCharType="separate"/>
        </w:r>
      </w:del>
      <w:ins w:id="298"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299" w:author="hui fan" w:date="2020-05-25T13:47:00Z">
        <w:r w:rsidR="00747B04" w:rsidDel="003E3A90">
          <w:rPr>
            <w:noProof/>
          </w:rPr>
          <w:delText>3</w:delText>
        </w:r>
        <w:r w:rsidDel="003E3A90">
          <w:rPr>
            <w:noProof/>
          </w:rPr>
          <w:fldChar w:fldCharType="end"/>
        </w:r>
      </w:del>
    </w:p>
    <w:p w14:paraId="11BBA1A5" w14:textId="32070453" w:rsidR="00C1164F" w:rsidDel="003E3A90" w:rsidRDefault="00C1164F">
      <w:pPr>
        <w:pStyle w:val="TOC2"/>
        <w:rPr>
          <w:del w:id="300" w:author="hui fan" w:date="2020-05-25T13:47:00Z"/>
          <w:rFonts w:ascii="Times New Roman" w:hAnsi="Times New Roman"/>
          <w:noProof/>
          <w:kern w:val="2"/>
          <w:szCs w:val="24"/>
        </w:rPr>
      </w:pPr>
      <w:del w:id="301" w:author="hui fan" w:date="2020-05-25T13:47:00Z">
        <w:r w:rsidDel="003E3A90">
          <w:rPr>
            <w:noProof/>
          </w:rPr>
          <w:delText>6.1</w:delText>
        </w:r>
        <w:r w:rsidDel="003E3A90">
          <w:rPr>
            <w:rFonts w:ascii="Times New Roman" w:hAnsi="Times New Roman"/>
            <w:noProof/>
            <w:kern w:val="2"/>
            <w:szCs w:val="24"/>
          </w:rPr>
          <w:tab/>
        </w:r>
        <w:r w:rsidDel="003E3A90">
          <w:rPr>
            <w:rFonts w:hint="eastAsia"/>
            <w:noProof/>
          </w:rPr>
          <w:delText>特性方案设计策略</w:delText>
        </w:r>
        <w:r w:rsidDel="003E3A90">
          <w:rPr>
            <w:noProof/>
          </w:rPr>
          <w:tab/>
        </w:r>
        <w:r w:rsidDel="003E3A90">
          <w:rPr>
            <w:noProof/>
          </w:rPr>
          <w:fldChar w:fldCharType="begin"/>
        </w:r>
        <w:r w:rsidDel="003E3A90">
          <w:rPr>
            <w:noProof/>
          </w:rPr>
          <w:delInstrText xml:space="preserve"> PAGEREF _Toc259897746 \h </w:delInstrText>
        </w:r>
        <w:r w:rsidDel="003E3A90">
          <w:rPr>
            <w:noProof/>
          </w:rPr>
          <w:fldChar w:fldCharType="separate"/>
        </w:r>
      </w:del>
      <w:ins w:id="302"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303" w:author="hui fan" w:date="2020-05-25T13:47:00Z">
        <w:r w:rsidR="00747B04" w:rsidDel="003E3A90">
          <w:rPr>
            <w:noProof/>
          </w:rPr>
          <w:delText>3</w:delText>
        </w:r>
        <w:r w:rsidDel="003E3A90">
          <w:rPr>
            <w:noProof/>
          </w:rPr>
          <w:fldChar w:fldCharType="end"/>
        </w:r>
      </w:del>
    </w:p>
    <w:p w14:paraId="6634F4E8" w14:textId="69BE760F" w:rsidR="00C1164F" w:rsidDel="003E3A90" w:rsidRDefault="00C1164F">
      <w:pPr>
        <w:pStyle w:val="TOC2"/>
        <w:rPr>
          <w:del w:id="304" w:author="hui fan" w:date="2020-05-25T13:47:00Z"/>
          <w:rFonts w:ascii="Times New Roman" w:hAnsi="Times New Roman"/>
          <w:noProof/>
          <w:kern w:val="2"/>
          <w:szCs w:val="24"/>
        </w:rPr>
      </w:pPr>
      <w:del w:id="305" w:author="hui fan" w:date="2020-05-25T13:47:00Z">
        <w:r w:rsidDel="003E3A90">
          <w:rPr>
            <w:noProof/>
          </w:rPr>
          <w:delText>6.2</w:delText>
        </w:r>
        <w:r w:rsidDel="003E3A90">
          <w:rPr>
            <w:rFonts w:ascii="Times New Roman" w:hAnsi="Times New Roman"/>
            <w:noProof/>
            <w:kern w:val="2"/>
            <w:szCs w:val="24"/>
          </w:rPr>
          <w:tab/>
        </w:r>
        <w:r w:rsidDel="003E3A90">
          <w:rPr>
            <w:noProof/>
          </w:rPr>
          <w:delText>ATG</w:delText>
        </w:r>
        <w:r w:rsidDel="003E3A90">
          <w:rPr>
            <w:rFonts w:hint="eastAsia"/>
            <w:noProof/>
          </w:rPr>
          <w:delText>验收用例设计策略</w:delText>
        </w:r>
        <w:r w:rsidDel="003E3A90">
          <w:rPr>
            <w:noProof/>
          </w:rPr>
          <w:tab/>
        </w:r>
        <w:r w:rsidDel="003E3A90">
          <w:rPr>
            <w:noProof/>
          </w:rPr>
          <w:fldChar w:fldCharType="begin"/>
        </w:r>
        <w:r w:rsidDel="003E3A90">
          <w:rPr>
            <w:noProof/>
          </w:rPr>
          <w:delInstrText xml:space="preserve"> PAGEREF _Toc259897747 \h </w:delInstrText>
        </w:r>
        <w:r w:rsidDel="003E3A90">
          <w:rPr>
            <w:noProof/>
          </w:rPr>
          <w:fldChar w:fldCharType="separate"/>
        </w:r>
      </w:del>
      <w:ins w:id="306"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307" w:author="hui fan" w:date="2020-05-25T13:47:00Z">
        <w:r w:rsidR="00747B04" w:rsidDel="003E3A90">
          <w:rPr>
            <w:noProof/>
          </w:rPr>
          <w:delText>3</w:delText>
        </w:r>
        <w:r w:rsidDel="003E3A90">
          <w:rPr>
            <w:noProof/>
          </w:rPr>
          <w:fldChar w:fldCharType="end"/>
        </w:r>
      </w:del>
    </w:p>
    <w:p w14:paraId="18A44A71" w14:textId="17A0A4C3" w:rsidR="00C1164F" w:rsidDel="003E3A90" w:rsidRDefault="00C1164F">
      <w:pPr>
        <w:pStyle w:val="TOC1"/>
        <w:rPr>
          <w:del w:id="308" w:author="hui fan" w:date="2020-05-25T13:47:00Z"/>
          <w:rFonts w:ascii="Times New Roman" w:hAnsi="Times New Roman"/>
          <w:noProof/>
          <w:kern w:val="2"/>
          <w:szCs w:val="24"/>
        </w:rPr>
      </w:pPr>
      <w:del w:id="309" w:author="hui fan" w:date="2020-05-25T13:47:00Z">
        <w:r w:rsidDel="003E3A90">
          <w:rPr>
            <w:noProof/>
          </w:rPr>
          <w:delText>7</w:delText>
        </w:r>
        <w:r w:rsidDel="003E3A90">
          <w:rPr>
            <w:rFonts w:ascii="Times New Roman" w:hAnsi="Times New Roman"/>
            <w:noProof/>
            <w:kern w:val="2"/>
            <w:szCs w:val="24"/>
          </w:rPr>
          <w:tab/>
        </w:r>
        <w:r w:rsidDel="003E3A90">
          <w:rPr>
            <w:noProof/>
          </w:rPr>
          <w:delText>SDV</w:delText>
        </w:r>
        <w:r w:rsidDel="003E3A90">
          <w:rPr>
            <w:rFonts w:hint="eastAsia"/>
            <w:noProof/>
          </w:rPr>
          <w:delText>策略</w:delText>
        </w:r>
        <w:r w:rsidDel="003E3A90">
          <w:rPr>
            <w:noProof/>
          </w:rPr>
          <w:tab/>
        </w:r>
        <w:r w:rsidDel="003E3A90">
          <w:rPr>
            <w:noProof/>
          </w:rPr>
          <w:fldChar w:fldCharType="begin"/>
        </w:r>
        <w:r w:rsidDel="003E3A90">
          <w:rPr>
            <w:noProof/>
          </w:rPr>
          <w:delInstrText xml:space="preserve"> PAGEREF _Toc259897748 \h </w:delInstrText>
        </w:r>
        <w:r w:rsidDel="003E3A90">
          <w:rPr>
            <w:noProof/>
          </w:rPr>
          <w:fldChar w:fldCharType="separate"/>
        </w:r>
      </w:del>
      <w:ins w:id="310"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311" w:author="hui fan" w:date="2020-05-25T13:47:00Z">
        <w:r w:rsidR="00747B04" w:rsidDel="003E3A90">
          <w:rPr>
            <w:noProof/>
          </w:rPr>
          <w:delText>3</w:delText>
        </w:r>
        <w:r w:rsidDel="003E3A90">
          <w:rPr>
            <w:noProof/>
          </w:rPr>
          <w:fldChar w:fldCharType="end"/>
        </w:r>
      </w:del>
    </w:p>
    <w:p w14:paraId="71C88293" w14:textId="070B7C57" w:rsidR="00C1164F" w:rsidDel="003E3A90" w:rsidRDefault="00C1164F">
      <w:pPr>
        <w:pStyle w:val="TOC1"/>
        <w:rPr>
          <w:del w:id="312" w:author="hui fan" w:date="2020-05-25T13:47:00Z"/>
          <w:rFonts w:ascii="Times New Roman" w:hAnsi="Times New Roman"/>
          <w:noProof/>
          <w:kern w:val="2"/>
          <w:szCs w:val="24"/>
        </w:rPr>
      </w:pPr>
      <w:del w:id="313" w:author="hui fan" w:date="2020-05-25T13:47:00Z">
        <w:r w:rsidDel="003E3A90">
          <w:rPr>
            <w:noProof/>
          </w:rPr>
          <w:delText>8</w:delText>
        </w:r>
        <w:r w:rsidDel="003E3A90">
          <w:rPr>
            <w:rFonts w:ascii="Times New Roman" w:hAnsi="Times New Roman"/>
            <w:noProof/>
            <w:kern w:val="2"/>
            <w:szCs w:val="24"/>
          </w:rPr>
          <w:tab/>
        </w:r>
        <w:r w:rsidDel="003E3A90">
          <w:rPr>
            <w:noProof/>
          </w:rPr>
          <w:delText>SIT</w:delText>
        </w:r>
        <w:r w:rsidDel="003E3A90">
          <w:rPr>
            <w:rFonts w:hint="eastAsia"/>
            <w:noProof/>
          </w:rPr>
          <w:delText>策略</w:delText>
        </w:r>
        <w:r w:rsidDel="003E3A90">
          <w:rPr>
            <w:noProof/>
          </w:rPr>
          <w:tab/>
        </w:r>
        <w:r w:rsidDel="003E3A90">
          <w:rPr>
            <w:noProof/>
          </w:rPr>
          <w:fldChar w:fldCharType="begin"/>
        </w:r>
        <w:r w:rsidDel="003E3A90">
          <w:rPr>
            <w:noProof/>
          </w:rPr>
          <w:delInstrText xml:space="preserve"> PAGEREF _Toc259897749 \h </w:delInstrText>
        </w:r>
        <w:r w:rsidDel="003E3A90">
          <w:rPr>
            <w:noProof/>
          </w:rPr>
          <w:fldChar w:fldCharType="separate"/>
        </w:r>
      </w:del>
      <w:ins w:id="314"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315" w:author="hui fan" w:date="2020-05-25T13:47:00Z">
        <w:r w:rsidR="00747B04" w:rsidDel="003E3A90">
          <w:rPr>
            <w:noProof/>
          </w:rPr>
          <w:delText>3</w:delText>
        </w:r>
        <w:r w:rsidDel="003E3A90">
          <w:rPr>
            <w:noProof/>
          </w:rPr>
          <w:fldChar w:fldCharType="end"/>
        </w:r>
      </w:del>
    </w:p>
    <w:p w14:paraId="34464414" w14:textId="029CF8A0" w:rsidR="00C1164F" w:rsidDel="003E3A90" w:rsidRDefault="00C1164F">
      <w:pPr>
        <w:pStyle w:val="TOC1"/>
        <w:rPr>
          <w:del w:id="316" w:author="hui fan" w:date="2020-05-25T13:47:00Z"/>
          <w:rFonts w:ascii="Times New Roman" w:hAnsi="Times New Roman"/>
          <w:noProof/>
          <w:kern w:val="2"/>
          <w:szCs w:val="24"/>
        </w:rPr>
      </w:pPr>
      <w:del w:id="317" w:author="hui fan" w:date="2020-05-25T13:47:00Z">
        <w:r w:rsidDel="003E3A90">
          <w:rPr>
            <w:noProof/>
          </w:rPr>
          <w:delText>9</w:delText>
        </w:r>
        <w:r w:rsidDel="003E3A90">
          <w:rPr>
            <w:rFonts w:ascii="Times New Roman" w:hAnsi="Times New Roman"/>
            <w:noProof/>
            <w:kern w:val="2"/>
            <w:szCs w:val="24"/>
          </w:rPr>
          <w:tab/>
        </w:r>
        <w:r w:rsidDel="003E3A90">
          <w:rPr>
            <w:noProof/>
          </w:rPr>
          <w:delText>SVT</w:delText>
        </w:r>
        <w:r w:rsidDel="003E3A90">
          <w:rPr>
            <w:rFonts w:hint="eastAsia"/>
            <w:noProof/>
          </w:rPr>
          <w:delText>策略</w:delText>
        </w:r>
        <w:r w:rsidDel="003E3A90">
          <w:rPr>
            <w:noProof/>
          </w:rPr>
          <w:tab/>
        </w:r>
        <w:r w:rsidDel="003E3A90">
          <w:rPr>
            <w:noProof/>
          </w:rPr>
          <w:fldChar w:fldCharType="begin"/>
        </w:r>
        <w:r w:rsidDel="003E3A90">
          <w:rPr>
            <w:noProof/>
          </w:rPr>
          <w:delInstrText xml:space="preserve"> PAGEREF _Toc259897750 \h </w:delInstrText>
        </w:r>
        <w:r w:rsidDel="003E3A90">
          <w:rPr>
            <w:noProof/>
          </w:rPr>
          <w:fldChar w:fldCharType="separate"/>
        </w:r>
      </w:del>
      <w:ins w:id="318"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319" w:author="hui fan" w:date="2020-05-25T13:47:00Z">
        <w:r w:rsidR="00747B04" w:rsidDel="003E3A90">
          <w:rPr>
            <w:noProof/>
          </w:rPr>
          <w:delText>3</w:delText>
        </w:r>
        <w:r w:rsidDel="003E3A90">
          <w:rPr>
            <w:noProof/>
          </w:rPr>
          <w:fldChar w:fldCharType="end"/>
        </w:r>
      </w:del>
    </w:p>
    <w:p w14:paraId="06AE84B7" w14:textId="7846FCFC" w:rsidR="00C1164F" w:rsidDel="003E3A90" w:rsidRDefault="00C1164F">
      <w:pPr>
        <w:pStyle w:val="TOC1"/>
        <w:rPr>
          <w:del w:id="320" w:author="hui fan" w:date="2020-05-25T13:47:00Z"/>
          <w:rFonts w:ascii="Times New Roman" w:hAnsi="Times New Roman"/>
          <w:noProof/>
          <w:kern w:val="2"/>
          <w:szCs w:val="24"/>
        </w:rPr>
      </w:pPr>
      <w:del w:id="321" w:author="hui fan" w:date="2020-05-25T13:47:00Z">
        <w:r w:rsidDel="003E3A90">
          <w:rPr>
            <w:noProof/>
          </w:rPr>
          <w:delText>10</w:delText>
        </w:r>
        <w:r w:rsidDel="003E3A90">
          <w:rPr>
            <w:rFonts w:ascii="Times New Roman" w:hAnsi="Times New Roman"/>
            <w:noProof/>
            <w:kern w:val="2"/>
            <w:szCs w:val="24"/>
          </w:rPr>
          <w:tab/>
        </w:r>
        <w:r w:rsidDel="003E3A90">
          <w:rPr>
            <w:rFonts w:hint="eastAsia"/>
            <w:noProof/>
          </w:rPr>
          <w:delText>认证和标竿测试策略</w:delText>
        </w:r>
        <w:r w:rsidDel="003E3A90">
          <w:rPr>
            <w:noProof/>
          </w:rPr>
          <w:tab/>
        </w:r>
        <w:r w:rsidDel="003E3A90">
          <w:rPr>
            <w:noProof/>
          </w:rPr>
          <w:fldChar w:fldCharType="begin"/>
        </w:r>
        <w:r w:rsidDel="003E3A90">
          <w:rPr>
            <w:noProof/>
          </w:rPr>
          <w:delInstrText xml:space="preserve"> PAGEREF _Toc259897751 \h </w:delInstrText>
        </w:r>
        <w:r w:rsidDel="003E3A90">
          <w:rPr>
            <w:noProof/>
          </w:rPr>
          <w:fldChar w:fldCharType="separate"/>
        </w:r>
      </w:del>
      <w:ins w:id="322"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323" w:author="hui fan" w:date="2020-05-25T13:47:00Z">
        <w:r w:rsidR="00747B04" w:rsidDel="003E3A90">
          <w:rPr>
            <w:noProof/>
          </w:rPr>
          <w:delText>3</w:delText>
        </w:r>
        <w:r w:rsidDel="003E3A90">
          <w:rPr>
            <w:noProof/>
          </w:rPr>
          <w:fldChar w:fldCharType="end"/>
        </w:r>
      </w:del>
    </w:p>
    <w:p w14:paraId="702624F6" w14:textId="4E4BD6D4" w:rsidR="00C1164F" w:rsidDel="003E3A90" w:rsidRDefault="00C1164F">
      <w:pPr>
        <w:pStyle w:val="TOC1"/>
        <w:rPr>
          <w:del w:id="324" w:author="hui fan" w:date="2020-05-25T13:47:00Z"/>
          <w:rFonts w:ascii="Times New Roman" w:hAnsi="Times New Roman"/>
          <w:noProof/>
          <w:kern w:val="2"/>
          <w:szCs w:val="24"/>
        </w:rPr>
      </w:pPr>
      <w:del w:id="325" w:author="hui fan" w:date="2020-05-25T13:47:00Z">
        <w:r w:rsidDel="003E3A90">
          <w:rPr>
            <w:noProof/>
          </w:rPr>
          <w:delText>11</w:delText>
        </w:r>
        <w:r w:rsidDel="003E3A90">
          <w:rPr>
            <w:rFonts w:ascii="Times New Roman" w:hAnsi="Times New Roman"/>
            <w:noProof/>
            <w:kern w:val="2"/>
            <w:szCs w:val="24"/>
          </w:rPr>
          <w:tab/>
        </w:r>
        <w:r w:rsidDel="003E3A90">
          <w:rPr>
            <w:noProof/>
          </w:rPr>
          <w:delText>Beta</w:delText>
        </w:r>
        <w:r w:rsidDel="003E3A90">
          <w:rPr>
            <w:rFonts w:hint="eastAsia"/>
            <w:noProof/>
          </w:rPr>
          <w:delText>测试策略</w:delText>
        </w:r>
        <w:r w:rsidDel="003E3A90">
          <w:rPr>
            <w:noProof/>
          </w:rPr>
          <w:tab/>
        </w:r>
        <w:r w:rsidDel="003E3A90">
          <w:rPr>
            <w:noProof/>
          </w:rPr>
          <w:fldChar w:fldCharType="begin"/>
        </w:r>
        <w:r w:rsidDel="003E3A90">
          <w:rPr>
            <w:noProof/>
          </w:rPr>
          <w:delInstrText xml:space="preserve"> PAGEREF _Toc259897752 \h </w:delInstrText>
        </w:r>
        <w:r w:rsidDel="003E3A90">
          <w:rPr>
            <w:noProof/>
          </w:rPr>
          <w:fldChar w:fldCharType="separate"/>
        </w:r>
      </w:del>
      <w:ins w:id="326"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327" w:author="hui fan" w:date="2020-05-25T13:47:00Z">
        <w:r w:rsidR="00747B04" w:rsidDel="003E3A90">
          <w:rPr>
            <w:noProof/>
          </w:rPr>
          <w:delText>3</w:delText>
        </w:r>
        <w:r w:rsidDel="003E3A90">
          <w:rPr>
            <w:noProof/>
          </w:rPr>
          <w:fldChar w:fldCharType="end"/>
        </w:r>
      </w:del>
    </w:p>
    <w:p w14:paraId="0264F253" w14:textId="7476A3CB" w:rsidR="00C1164F" w:rsidDel="003E3A90" w:rsidRDefault="00C1164F">
      <w:pPr>
        <w:pStyle w:val="TOC1"/>
        <w:rPr>
          <w:del w:id="328" w:author="hui fan" w:date="2020-05-25T13:47:00Z"/>
          <w:rFonts w:ascii="Times New Roman" w:hAnsi="Times New Roman"/>
          <w:noProof/>
          <w:kern w:val="2"/>
          <w:szCs w:val="24"/>
        </w:rPr>
      </w:pPr>
      <w:del w:id="329" w:author="hui fan" w:date="2020-05-25T13:47:00Z">
        <w:r w:rsidDel="003E3A90">
          <w:rPr>
            <w:noProof/>
          </w:rPr>
          <w:delText>12</w:delText>
        </w:r>
        <w:r w:rsidDel="003E3A90">
          <w:rPr>
            <w:rFonts w:ascii="Times New Roman" w:hAnsi="Times New Roman"/>
            <w:noProof/>
            <w:kern w:val="2"/>
            <w:szCs w:val="24"/>
          </w:rPr>
          <w:tab/>
        </w:r>
        <w:r w:rsidDel="003E3A90">
          <w:rPr>
            <w:rFonts w:hint="eastAsia"/>
            <w:noProof/>
          </w:rPr>
          <w:delText>其它特殊测试的策略</w:delText>
        </w:r>
        <w:r w:rsidDel="003E3A90">
          <w:rPr>
            <w:noProof/>
          </w:rPr>
          <w:tab/>
        </w:r>
        <w:r w:rsidDel="003E3A90">
          <w:rPr>
            <w:noProof/>
          </w:rPr>
          <w:fldChar w:fldCharType="begin"/>
        </w:r>
        <w:r w:rsidDel="003E3A90">
          <w:rPr>
            <w:noProof/>
          </w:rPr>
          <w:delInstrText xml:space="preserve"> PAGEREF _Toc259897753 \h </w:delInstrText>
        </w:r>
        <w:r w:rsidDel="003E3A90">
          <w:rPr>
            <w:noProof/>
          </w:rPr>
          <w:fldChar w:fldCharType="separate"/>
        </w:r>
      </w:del>
      <w:ins w:id="330" w:author="hui fan" w:date="2020-05-25T13:47:00Z">
        <w:r w:rsidR="003E3A90">
          <w:rPr>
            <w:rFonts w:hint="eastAsia"/>
            <w:b/>
            <w:bCs/>
            <w:noProof/>
          </w:rPr>
          <w:t>错误</w:t>
        </w:r>
        <w:r w:rsidR="003E3A90">
          <w:rPr>
            <w:rFonts w:hint="eastAsia"/>
            <w:b/>
            <w:bCs/>
            <w:noProof/>
          </w:rPr>
          <w:t>!</w:t>
        </w:r>
        <w:r w:rsidR="003E3A90">
          <w:rPr>
            <w:rFonts w:hint="eastAsia"/>
            <w:b/>
            <w:bCs/>
            <w:noProof/>
          </w:rPr>
          <w:t>未定义书签。</w:t>
        </w:r>
      </w:ins>
      <w:del w:id="331" w:author="hui fan" w:date="2020-05-25T13:47:00Z">
        <w:r w:rsidR="00747B04" w:rsidDel="003E3A90">
          <w:rPr>
            <w:noProof/>
          </w:rPr>
          <w:delText>3</w:delText>
        </w:r>
        <w:r w:rsidDel="003E3A90">
          <w:rPr>
            <w:noProof/>
          </w:rPr>
          <w:fldChar w:fldCharType="end"/>
        </w:r>
      </w:del>
    </w:p>
    <w:p w14:paraId="75B0FE7D" w14:textId="77777777" w:rsidR="00F80E32" w:rsidRPr="00D95E80" w:rsidRDefault="00F80E32" w:rsidP="008A6A63">
      <w:pPr>
        <w:pStyle w:val="af2"/>
      </w:pPr>
      <w:r>
        <w:rPr>
          <w:rFonts w:eastAsia="宋体"/>
          <w:b/>
          <w:bCs/>
          <w:caps/>
          <w:sz w:val="21"/>
          <w:szCs w:val="21"/>
        </w:rPr>
        <w:fldChar w:fldCharType="end"/>
      </w:r>
      <w:r>
        <w:rPr>
          <w:rFonts w:ascii="黑体"/>
        </w:rPr>
        <w:br w:type="page"/>
      </w:r>
      <w:r>
        <w:lastRenderedPageBreak/>
        <w:fldChar w:fldCharType="begin"/>
      </w:r>
      <w:r>
        <w:instrText xml:space="preserve"> REF </w:instrText>
      </w:r>
      <w:r>
        <w:rPr>
          <w:rFonts w:hint="eastAsia"/>
        </w:rPr>
        <w:instrText>文档名称</w:instrText>
      </w:r>
      <w:r>
        <w:instrText xml:space="preserve">  \* MERGEFORMAT </w:instrText>
      </w:r>
      <w:r>
        <w:fldChar w:fldCharType="separate"/>
      </w:r>
      <w:ins w:id="332" w:author="hui fan" w:date="2020-05-25T13:44:00Z">
        <w:r w:rsidR="00151289">
          <w:t>XXX</w:t>
        </w:r>
        <w:r w:rsidR="00151289">
          <w:rPr>
            <w:rFonts w:hint="eastAsia"/>
          </w:rPr>
          <w:t>总体</w:t>
        </w:r>
        <w:r w:rsidR="00151289">
          <w:t>测试策略</w:t>
        </w:r>
      </w:ins>
      <w:del w:id="333" w:author="hui fan" w:date="2020-05-25T13:44:00Z">
        <w:r w:rsidR="00747B04" w:rsidDel="00151289">
          <w:delText>XXX</w:delText>
        </w:r>
        <w:r w:rsidR="00747B04" w:rsidDel="00151289">
          <w:rPr>
            <w:rFonts w:hint="eastAsia"/>
          </w:rPr>
          <w:delText>总体</w:delText>
        </w:r>
        <w:r w:rsidR="00747B04" w:rsidDel="00151289">
          <w:delText>测试策略</w:delText>
        </w:r>
      </w:del>
      <w:r>
        <w:fldChar w:fldCharType="end"/>
      </w:r>
      <w:r w:rsidRPr="00D95E80">
        <w:t xml:space="preserve"> </w:t>
      </w:r>
    </w:p>
    <w:p w14:paraId="2220054A" w14:textId="77777777" w:rsidR="00F80E32" w:rsidRPr="008531B6" w:rsidRDefault="00F80E32" w:rsidP="008A6A63">
      <w:pPr>
        <w:pStyle w:val="ae"/>
        <w:rPr>
          <w:b w:val="0"/>
        </w:rPr>
      </w:pPr>
      <w:r w:rsidRPr="008531B6">
        <w:rPr>
          <w:rFonts w:hint="eastAsia"/>
          <w:b w:val="0"/>
        </w:rPr>
        <w:t>关键词：</w:t>
      </w:r>
    </w:p>
    <w:p w14:paraId="4177A673" w14:textId="77777777" w:rsidR="00F80E32" w:rsidRPr="008531B6" w:rsidRDefault="00F80E32" w:rsidP="008A6A63">
      <w:pPr>
        <w:pStyle w:val="af"/>
        <w:rPr>
          <w:b w:val="0"/>
        </w:rPr>
      </w:pPr>
      <w:r w:rsidRPr="008531B6">
        <w:rPr>
          <w:rFonts w:hint="eastAsia"/>
          <w:b w:val="0"/>
        </w:rPr>
        <w:t>摘</w:t>
      </w:r>
      <w:r w:rsidRPr="008531B6">
        <w:rPr>
          <w:b w:val="0"/>
        </w:rPr>
        <w:t xml:space="preserve">    </w:t>
      </w:r>
      <w:r w:rsidRPr="008531B6">
        <w:rPr>
          <w:rFonts w:hint="eastAsia"/>
          <w:b w:val="0"/>
        </w:rPr>
        <w:t>要：</w:t>
      </w:r>
    </w:p>
    <w:p w14:paraId="263956F5" w14:textId="77777777" w:rsidR="00F80E32" w:rsidRPr="008531B6" w:rsidRDefault="00F80E32" w:rsidP="008A6A63">
      <w:pPr>
        <w:pStyle w:val="af"/>
        <w:rPr>
          <w:b w:val="0"/>
        </w:rPr>
      </w:pPr>
      <w:r w:rsidRPr="008531B6">
        <w:rPr>
          <w:rFonts w:hint="eastAsia"/>
          <w:b w:val="0"/>
        </w:rPr>
        <w:t>缩略语清单：</w:t>
      </w:r>
      <w:r w:rsidRPr="008531B6">
        <w:rPr>
          <w:b w:val="0"/>
        </w:rPr>
        <w:t xml:space="preserve"> </w:t>
      </w:r>
    </w:p>
    <w:tbl>
      <w:tblPr>
        <w:tblW w:w="4984" w:type="pct"/>
        <w:jc w:val="center"/>
        <w:tblCellMar>
          <w:left w:w="57" w:type="dxa"/>
          <w:right w:w="57" w:type="dxa"/>
        </w:tblCellMar>
        <w:tblLook w:val="0000" w:firstRow="0" w:lastRow="0" w:firstColumn="0" w:lastColumn="0" w:noHBand="0" w:noVBand="0"/>
      </w:tblPr>
      <w:tblGrid>
        <w:gridCol w:w="2226"/>
        <w:gridCol w:w="3089"/>
        <w:gridCol w:w="2948"/>
      </w:tblGrid>
      <w:tr w:rsidR="00F80E32" w:rsidRPr="00E37BEF" w14:paraId="1ED512CC" w14:textId="77777777">
        <w:tblPrEx>
          <w:tblCellMar>
            <w:top w:w="0" w:type="dxa"/>
            <w:bottom w:w="0" w:type="dxa"/>
          </w:tblCellMar>
        </w:tblPrEx>
        <w:trPr>
          <w:cantSplit/>
          <w:tblHeader/>
          <w:jc w:val="center"/>
        </w:trPr>
        <w:tc>
          <w:tcPr>
            <w:tcW w:w="1347" w:type="pct"/>
            <w:tcBorders>
              <w:top w:val="single" w:sz="6" w:space="0" w:color="auto"/>
              <w:left w:val="single" w:sz="6" w:space="0" w:color="auto"/>
              <w:bottom w:val="single" w:sz="6" w:space="0" w:color="auto"/>
              <w:right w:val="single" w:sz="6" w:space="0" w:color="auto"/>
            </w:tcBorders>
            <w:shd w:val="clear" w:color="auto" w:fill="C0C0C0"/>
          </w:tcPr>
          <w:p w14:paraId="00C9ABEE" w14:textId="77777777" w:rsidR="00F80E32" w:rsidRPr="00E37BEF" w:rsidRDefault="00F80E32" w:rsidP="008A6A63">
            <w:pPr>
              <w:pStyle w:val="afa"/>
            </w:pPr>
            <w:r w:rsidRPr="00E37BEF">
              <w:rPr>
                <w:rFonts w:hint="eastAsia"/>
              </w:rPr>
              <w:t>缩略语</w:t>
            </w:r>
          </w:p>
        </w:tc>
        <w:tc>
          <w:tcPr>
            <w:tcW w:w="1869" w:type="pct"/>
            <w:tcBorders>
              <w:top w:val="single" w:sz="6" w:space="0" w:color="auto"/>
              <w:left w:val="single" w:sz="6" w:space="0" w:color="auto"/>
              <w:bottom w:val="single" w:sz="6" w:space="0" w:color="auto"/>
              <w:right w:val="single" w:sz="6" w:space="0" w:color="auto"/>
            </w:tcBorders>
            <w:shd w:val="clear" w:color="auto" w:fill="C0C0C0"/>
          </w:tcPr>
          <w:p w14:paraId="53D58268" w14:textId="77777777" w:rsidR="00F80E32" w:rsidRPr="00E37BEF" w:rsidRDefault="00F80E32" w:rsidP="008A6A63">
            <w:pPr>
              <w:pStyle w:val="afa"/>
              <w:rPr>
                <w:rFonts w:hint="eastAsia"/>
              </w:rPr>
            </w:pPr>
            <w:r w:rsidRPr="00E37BEF">
              <w:rPr>
                <w:rFonts w:hint="eastAsia"/>
              </w:rPr>
              <w:t>英文全名</w:t>
            </w:r>
          </w:p>
        </w:tc>
        <w:tc>
          <w:tcPr>
            <w:tcW w:w="1785" w:type="pct"/>
            <w:tcBorders>
              <w:top w:val="single" w:sz="6" w:space="0" w:color="auto"/>
              <w:left w:val="single" w:sz="6" w:space="0" w:color="auto"/>
              <w:bottom w:val="single" w:sz="6" w:space="0" w:color="auto"/>
              <w:right w:val="single" w:sz="6" w:space="0" w:color="auto"/>
            </w:tcBorders>
            <w:shd w:val="clear" w:color="auto" w:fill="C0C0C0"/>
          </w:tcPr>
          <w:p w14:paraId="40F8AB6C" w14:textId="77777777" w:rsidR="00F80E32" w:rsidRPr="00E37BEF" w:rsidRDefault="00F80E32" w:rsidP="008A6A63">
            <w:pPr>
              <w:pStyle w:val="afa"/>
            </w:pPr>
            <w:r w:rsidRPr="00E37BEF">
              <w:rPr>
                <w:rFonts w:hint="eastAsia"/>
              </w:rPr>
              <w:t>中文解释</w:t>
            </w:r>
          </w:p>
        </w:tc>
      </w:tr>
      <w:tr w:rsidR="00F80E32" w:rsidRPr="00E37BEF" w14:paraId="08ED9E4A" w14:textId="77777777">
        <w:tblPrEx>
          <w:tblCellMar>
            <w:top w:w="0" w:type="dxa"/>
            <w:bottom w:w="0" w:type="dxa"/>
          </w:tblCellMar>
        </w:tblPrEx>
        <w:trPr>
          <w:jc w:val="center"/>
        </w:trPr>
        <w:tc>
          <w:tcPr>
            <w:tcW w:w="1347" w:type="pct"/>
            <w:tcBorders>
              <w:top w:val="single" w:sz="6" w:space="0" w:color="auto"/>
              <w:left w:val="single" w:sz="6" w:space="0" w:color="auto"/>
              <w:bottom w:val="single" w:sz="6" w:space="0" w:color="auto"/>
              <w:right w:val="single" w:sz="6" w:space="0" w:color="auto"/>
            </w:tcBorders>
          </w:tcPr>
          <w:p w14:paraId="6F3ED74D" w14:textId="77777777" w:rsidR="00F80E32" w:rsidRPr="008531B6" w:rsidRDefault="00F80E32" w:rsidP="008A6A63">
            <w:pPr>
              <w:pStyle w:val="af3"/>
              <w:rPr>
                <w:rFonts w:hint="eastAsia"/>
              </w:rPr>
            </w:pPr>
          </w:p>
        </w:tc>
        <w:tc>
          <w:tcPr>
            <w:tcW w:w="1869" w:type="pct"/>
            <w:tcBorders>
              <w:top w:val="single" w:sz="6" w:space="0" w:color="auto"/>
              <w:left w:val="single" w:sz="6" w:space="0" w:color="auto"/>
              <w:bottom w:val="single" w:sz="6" w:space="0" w:color="auto"/>
              <w:right w:val="single" w:sz="6" w:space="0" w:color="auto"/>
            </w:tcBorders>
          </w:tcPr>
          <w:p w14:paraId="58D691D8" w14:textId="77777777" w:rsidR="00F80E32" w:rsidRPr="008531B6" w:rsidRDefault="00F80E32" w:rsidP="008A6A63">
            <w:pPr>
              <w:pStyle w:val="af3"/>
            </w:pPr>
          </w:p>
        </w:tc>
        <w:tc>
          <w:tcPr>
            <w:tcW w:w="1785" w:type="pct"/>
            <w:tcBorders>
              <w:top w:val="single" w:sz="6" w:space="0" w:color="auto"/>
              <w:left w:val="single" w:sz="6" w:space="0" w:color="auto"/>
              <w:bottom w:val="single" w:sz="6" w:space="0" w:color="auto"/>
              <w:right w:val="single" w:sz="6" w:space="0" w:color="auto"/>
            </w:tcBorders>
          </w:tcPr>
          <w:p w14:paraId="3AA5E276" w14:textId="77777777" w:rsidR="00F80E32" w:rsidRPr="008531B6" w:rsidRDefault="00F80E32" w:rsidP="008A6A63">
            <w:pPr>
              <w:pStyle w:val="af3"/>
            </w:pPr>
          </w:p>
        </w:tc>
      </w:tr>
      <w:tr w:rsidR="00F80E32" w:rsidRPr="00E37BEF" w14:paraId="28DB54B3" w14:textId="77777777">
        <w:tblPrEx>
          <w:tblCellMar>
            <w:top w:w="0" w:type="dxa"/>
            <w:bottom w:w="0" w:type="dxa"/>
          </w:tblCellMar>
        </w:tblPrEx>
        <w:trPr>
          <w:jc w:val="center"/>
        </w:trPr>
        <w:tc>
          <w:tcPr>
            <w:tcW w:w="1347" w:type="pct"/>
            <w:tcBorders>
              <w:top w:val="single" w:sz="6" w:space="0" w:color="auto"/>
              <w:left w:val="single" w:sz="6" w:space="0" w:color="auto"/>
              <w:bottom w:val="single" w:sz="6" w:space="0" w:color="auto"/>
              <w:right w:val="single" w:sz="6" w:space="0" w:color="auto"/>
            </w:tcBorders>
          </w:tcPr>
          <w:p w14:paraId="1EDE330F" w14:textId="77777777" w:rsidR="00F80E32" w:rsidRPr="008531B6" w:rsidRDefault="00F80E32" w:rsidP="008A6A63">
            <w:pPr>
              <w:pStyle w:val="af3"/>
              <w:tabs>
                <w:tab w:val="clear" w:pos="0"/>
                <w:tab w:val="decimal" w:pos="-2"/>
              </w:tabs>
            </w:pPr>
          </w:p>
        </w:tc>
        <w:tc>
          <w:tcPr>
            <w:tcW w:w="1869" w:type="pct"/>
            <w:tcBorders>
              <w:top w:val="single" w:sz="6" w:space="0" w:color="auto"/>
              <w:left w:val="single" w:sz="6" w:space="0" w:color="auto"/>
              <w:bottom w:val="single" w:sz="6" w:space="0" w:color="auto"/>
              <w:right w:val="single" w:sz="6" w:space="0" w:color="auto"/>
            </w:tcBorders>
          </w:tcPr>
          <w:p w14:paraId="4D598670" w14:textId="77777777" w:rsidR="00F80E32" w:rsidRPr="008531B6" w:rsidRDefault="00F80E32" w:rsidP="008A6A63">
            <w:pPr>
              <w:pStyle w:val="af3"/>
            </w:pPr>
          </w:p>
        </w:tc>
        <w:tc>
          <w:tcPr>
            <w:tcW w:w="1785" w:type="pct"/>
            <w:tcBorders>
              <w:top w:val="single" w:sz="6" w:space="0" w:color="auto"/>
              <w:left w:val="single" w:sz="6" w:space="0" w:color="auto"/>
              <w:bottom w:val="single" w:sz="6" w:space="0" w:color="auto"/>
              <w:right w:val="single" w:sz="6" w:space="0" w:color="auto"/>
            </w:tcBorders>
          </w:tcPr>
          <w:p w14:paraId="7E87552B" w14:textId="77777777" w:rsidR="00F80E32" w:rsidRPr="008531B6" w:rsidRDefault="00F80E32" w:rsidP="008A6A63">
            <w:pPr>
              <w:pStyle w:val="af3"/>
            </w:pPr>
          </w:p>
        </w:tc>
      </w:tr>
      <w:tr w:rsidR="00F80E32" w:rsidRPr="00E37BEF" w14:paraId="6B4AE5AE" w14:textId="77777777">
        <w:tblPrEx>
          <w:tblCellMar>
            <w:top w:w="0" w:type="dxa"/>
            <w:bottom w:w="0" w:type="dxa"/>
          </w:tblCellMar>
        </w:tblPrEx>
        <w:trPr>
          <w:jc w:val="center"/>
        </w:trPr>
        <w:tc>
          <w:tcPr>
            <w:tcW w:w="1347" w:type="pct"/>
            <w:tcBorders>
              <w:top w:val="single" w:sz="6" w:space="0" w:color="auto"/>
              <w:left w:val="single" w:sz="6" w:space="0" w:color="auto"/>
              <w:bottom w:val="single" w:sz="6" w:space="0" w:color="auto"/>
              <w:right w:val="single" w:sz="6" w:space="0" w:color="auto"/>
            </w:tcBorders>
          </w:tcPr>
          <w:p w14:paraId="014D1718" w14:textId="77777777" w:rsidR="00F80E32" w:rsidRPr="008531B6" w:rsidRDefault="00F80E32" w:rsidP="008A6A63">
            <w:pPr>
              <w:pStyle w:val="af3"/>
            </w:pPr>
          </w:p>
        </w:tc>
        <w:tc>
          <w:tcPr>
            <w:tcW w:w="1869" w:type="pct"/>
            <w:tcBorders>
              <w:top w:val="single" w:sz="6" w:space="0" w:color="auto"/>
              <w:left w:val="single" w:sz="6" w:space="0" w:color="auto"/>
              <w:bottom w:val="single" w:sz="6" w:space="0" w:color="auto"/>
              <w:right w:val="single" w:sz="6" w:space="0" w:color="auto"/>
            </w:tcBorders>
          </w:tcPr>
          <w:p w14:paraId="057BB2D0" w14:textId="77777777" w:rsidR="00F80E32" w:rsidRPr="008531B6" w:rsidRDefault="00F80E32" w:rsidP="008A6A63">
            <w:pPr>
              <w:pStyle w:val="af3"/>
            </w:pPr>
          </w:p>
        </w:tc>
        <w:tc>
          <w:tcPr>
            <w:tcW w:w="1785" w:type="pct"/>
            <w:tcBorders>
              <w:top w:val="single" w:sz="6" w:space="0" w:color="auto"/>
              <w:left w:val="single" w:sz="6" w:space="0" w:color="auto"/>
              <w:bottom w:val="single" w:sz="6" w:space="0" w:color="auto"/>
              <w:right w:val="single" w:sz="6" w:space="0" w:color="auto"/>
            </w:tcBorders>
          </w:tcPr>
          <w:p w14:paraId="758786CA" w14:textId="77777777" w:rsidR="00F80E32" w:rsidRPr="008531B6" w:rsidRDefault="00F80E32" w:rsidP="008A6A63">
            <w:pPr>
              <w:pStyle w:val="af3"/>
            </w:pPr>
          </w:p>
        </w:tc>
      </w:tr>
      <w:tr w:rsidR="00F80E32" w:rsidRPr="00E37BEF" w14:paraId="279EACB5" w14:textId="77777777">
        <w:tblPrEx>
          <w:tblCellMar>
            <w:top w:w="0" w:type="dxa"/>
            <w:bottom w:w="0" w:type="dxa"/>
          </w:tblCellMar>
        </w:tblPrEx>
        <w:trPr>
          <w:jc w:val="center"/>
        </w:trPr>
        <w:tc>
          <w:tcPr>
            <w:tcW w:w="1347" w:type="pct"/>
            <w:tcBorders>
              <w:top w:val="single" w:sz="6" w:space="0" w:color="auto"/>
              <w:left w:val="single" w:sz="6" w:space="0" w:color="auto"/>
              <w:bottom w:val="single" w:sz="6" w:space="0" w:color="auto"/>
              <w:right w:val="single" w:sz="6" w:space="0" w:color="auto"/>
            </w:tcBorders>
          </w:tcPr>
          <w:p w14:paraId="335A2D30" w14:textId="77777777" w:rsidR="00F80E32" w:rsidRPr="008531B6" w:rsidRDefault="00F80E32" w:rsidP="008A6A63">
            <w:pPr>
              <w:pStyle w:val="af3"/>
            </w:pPr>
          </w:p>
        </w:tc>
        <w:tc>
          <w:tcPr>
            <w:tcW w:w="1869" w:type="pct"/>
            <w:tcBorders>
              <w:top w:val="single" w:sz="6" w:space="0" w:color="auto"/>
              <w:left w:val="single" w:sz="6" w:space="0" w:color="auto"/>
              <w:bottom w:val="single" w:sz="6" w:space="0" w:color="auto"/>
              <w:right w:val="single" w:sz="6" w:space="0" w:color="auto"/>
            </w:tcBorders>
          </w:tcPr>
          <w:p w14:paraId="25845059" w14:textId="77777777" w:rsidR="00F80E32" w:rsidRPr="008531B6" w:rsidRDefault="00F80E32" w:rsidP="008A6A63">
            <w:pPr>
              <w:pStyle w:val="af3"/>
            </w:pPr>
          </w:p>
        </w:tc>
        <w:tc>
          <w:tcPr>
            <w:tcW w:w="1785" w:type="pct"/>
            <w:tcBorders>
              <w:top w:val="single" w:sz="6" w:space="0" w:color="auto"/>
              <w:left w:val="single" w:sz="6" w:space="0" w:color="auto"/>
              <w:bottom w:val="single" w:sz="6" w:space="0" w:color="auto"/>
              <w:right w:val="single" w:sz="6" w:space="0" w:color="auto"/>
            </w:tcBorders>
          </w:tcPr>
          <w:p w14:paraId="600B2BDD" w14:textId="77777777" w:rsidR="00F80E32" w:rsidRPr="008531B6" w:rsidRDefault="00F80E32" w:rsidP="008A6A63">
            <w:pPr>
              <w:pStyle w:val="af3"/>
            </w:pPr>
          </w:p>
        </w:tc>
      </w:tr>
    </w:tbl>
    <w:p w14:paraId="0D54530E" w14:textId="77777777" w:rsidR="00F80E32" w:rsidRPr="00FE2607" w:rsidRDefault="00F80E32" w:rsidP="008A6A63">
      <w:pPr>
        <w:pStyle w:val="1"/>
        <w:keepNext/>
      </w:pPr>
      <w:r w:rsidRPr="00FE2607">
        <w:br w:type="page"/>
      </w:r>
      <w:bookmarkStart w:id="334" w:name="_Toc22643134"/>
      <w:bookmarkStart w:id="335" w:name="_Toc150825779"/>
      <w:bookmarkStart w:id="336" w:name="_Toc41306852"/>
      <w:r>
        <w:rPr>
          <w:rFonts w:hint="eastAsia"/>
        </w:rPr>
        <w:lastRenderedPageBreak/>
        <w:t>概述</w:t>
      </w:r>
      <w:bookmarkEnd w:id="334"/>
      <w:bookmarkEnd w:id="335"/>
      <w:bookmarkEnd w:id="336"/>
    </w:p>
    <w:p w14:paraId="7702F582" w14:textId="77777777" w:rsidR="00F80E32" w:rsidRDefault="00F80E32" w:rsidP="008A6A63">
      <w:pPr>
        <w:pStyle w:val="af8"/>
        <w:rPr>
          <w:rFonts w:hint="eastAsia"/>
        </w:rPr>
      </w:pPr>
      <w:r>
        <w:rPr>
          <w:rFonts w:hint="eastAsia"/>
        </w:rPr>
        <w:t>描述本策略</w:t>
      </w:r>
      <w:r w:rsidRPr="00D21646">
        <w:rPr>
          <w:rFonts w:hint="eastAsia"/>
        </w:rPr>
        <w:t>覆盖</w:t>
      </w:r>
      <w:r>
        <w:rPr>
          <w:rFonts w:hint="eastAsia"/>
        </w:rPr>
        <w:t>的范围（包括和不包括的内容），可明确</w:t>
      </w:r>
      <w:r w:rsidRPr="00D21646">
        <w:rPr>
          <w:rFonts w:hint="eastAsia"/>
        </w:rPr>
        <w:t>所覆盖的</w:t>
      </w:r>
      <w:r>
        <w:t>IPD</w:t>
      </w:r>
      <w:r>
        <w:rPr>
          <w:rFonts w:hint="eastAsia"/>
        </w:rPr>
        <w:t>阶段以及产品测试活动</w:t>
      </w:r>
      <w:r w:rsidRPr="00D21646">
        <w:rPr>
          <w:rFonts w:hint="eastAsia"/>
        </w:rPr>
        <w:t>。</w:t>
      </w:r>
    </w:p>
    <w:p w14:paraId="4791699F" w14:textId="77777777" w:rsidR="00F80E32" w:rsidRPr="00B65D65" w:rsidRDefault="00F80E32" w:rsidP="008A6A63">
      <w:pPr>
        <w:pStyle w:val="af7"/>
        <w:rPr>
          <w:rFonts w:hint="eastAsia"/>
        </w:rPr>
      </w:pPr>
    </w:p>
    <w:p w14:paraId="308DDA18" w14:textId="77777777" w:rsidR="00F80E32" w:rsidRPr="00FE2607" w:rsidRDefault="00F80E32" w:rsidP="008A6A63">
      <w:pPr>
        <w:pStyle w:val="1"/>
        <w:keepNext/>
      </w:pPr>
      <w:bookmarkStart w:id="337" w:name="_Toc22643138"/>
      <w:bookmarkStart w:id="338" w:name="_Toc147207450"/>
      <w:bookmarkStart w:id="339" w:name="_Toc41306853"/>
      <w:bookmarkEnd w:id="338"/>
      <w:r>
        <w:rPr>
          <w:rFonts w:hint="eastAsia"/>
        </w:rPr>
        <w:t>产品研发状况分析</w:t>
      </w:r>
      <w:bookmarkEnd w:id="339"/>
    </w:p>
    <w:p w14:paraId="4CF4A2AF" w14:textId="77777777" w:rsidR="00F80E32" w:rsidRDefault="00F80E32" w:rsidP="008A6A63">
      <w:pPr>
        <w:pStyle w:val="af8"/>
        <w:rPr>
          <w:rFonts w:hint="eastAsia"/>
        </w:rPr>
      </w:pPr>
      <w:r>
        <w:rPr>
          <w:rFonts w:hint="eastAsia"/>
        </w:rPr>
        <w:t>产品的研发状况对该产品的测试策略具有决定性的影响，不同的产品研发状况将可能导致完全不同的测试策略，测试组应根据产品的研发状况确定正确的测试策略以达到最优的测试效果。</w:t>
      </w:r>
    </w:p>
    <w:p w14:paraId="6011F6DA" w14:textId="77777777" w:rsidR="00F80E32" w:rsidRPr="00DA5778" w:rsidRDefault="00F80E32" w:rsidP="008A6A63">
      <w:pPr>
        <w:pStyle w:val="af8"/>
        <w:rPr>
          <w:rFonts w:hint="eastAsia"/>
        </w:rPr>
      </w:pPr>
      <w:r>
        <w:rPr>
          <w:rFonts w:hint="eastAsia"/>
        </w:rPr>
        <w:t>参考</w:t>
      </w:r>
      <w:r>
        <w:t>Build</w:t>
      </w:r>
      <w:r>
        <w:rPr>
          <w:rFonts w:hint="eastAsia"/>
        </w:rPr>
        <w:t>计划，对产品的</w:t>
      </w:r>
      <w:r>
        <w:t>Build</w:t>
      </w:r>
      <w:r>
        <w:rPr>
          <w:rFonts w:hint="eastAsia"/>
        </w:rPr>
        <w:t>划分以及各个</w:t>
      </w:r>
      <w:r>
        <w:t>Build</w:t>
      </w:r>
      <w:r>
        <w:rPr>
          <w:rFonts w:hint="eastAsia"/>
        </w:rPr>
        <w:t>包含的主要特性、功能进行简要介绍，作为策略制定的重要基础和依据。</w:t>
      </w:r>
    </w:p>
    <w:p w14:paraId="2C37FCE3" w14:textId="77777777" w:rsidR="00F80E32" w:rsidRPr="00B65D65" w:rsidRDefault="00F80E32" w:rsidP="008A6A63">
      <w:pPr>
        <w:pStyle w:val="af7"/>
        <w:rPr>
          <w:rFonts w:hint="eastAsia"/>
        </w:rPr>
      </w:pPr>
      <w:r w:rsidRPr="00B65D65">
        <w:rPr>
          <w:rFonts w:hint="eastAsia"/>
        </w:rPr>
        <w:t xml:space="preserve"> </w:t>
      </w:r>
      <w:r>
        <w:rPr>
          <w:rFonts w:hint="eastAsia"/>
        </w:rPr>
        <w:t xml:space="preserve"> </w:t>
      </w:r>
    </w:p>
    <w:p w14:paraId="7AED5552" w14:textId="77777777" w:rsidR="00F80E32" w:rsidRPr="00FE2607" w:rsidRDefault="00F80E32" w:rsidP="008A6A63">
      <w:pPr>
        <w:pStyle w:val="1"/>
        <w:keepNext/>
        <w:widowControl/>
        <w:tabs>
          <w:tab w:val="clear" w:pos="720"/>
          <w:tab w:val="num" w:pos="630"/>
        </w:tabs>
        <w:autoSpaceDE w:val="0"/>
        <w:autoSpaceDN w:val="0"/>
        <w:spacing w:before="240" w:after="240"/>
        <w:ind w:left="630" w:hanging="432"/>
        <w:jc w:val="both"/>
      </w:pPr>
      <w:bookmarkStart w:id="340" w:name="_Toc114298117"/>
      <w:bookmarkStart w:id="341" w:name="_Toc22643137"/>
      <w:bookmarkStart w:id="342" w:name="_Toc114298115"/>
      <w:bookmarkStart w:id="343" w:name="_Toc41306854"/>
      <w:r w:rsidRPr="00FE2607">
        <w:rPr>
          <w:rFonts w:hint="eastAsia"/>
        </w:rPr>
        <w:t>测试综述</w:t>
      </w:r>
      <w:bookmarkEnd w:id="341"/>
      <w:bookmarkEnd w:id="342"/>
      <w:bookmarkEnd w:id="343"/>
    </w:p>
    <w:p w14:paraId="7DEF2837" w14:textId="77777777" w:rsidR="00F80E32" w:rsidRPr="0086417A" w:rsidRDefault="00F80E32" w:rsidP="008A6A63">
      <w:pPr>
        <w:pStyle w:val="2"/>
        <w:keepNext/>
        <w:rPr>
          <w:rFonts w:hint="eastAsia"/>
        </w:rPr>
      </w:pPr>
      <w:bookmarkStart w:id="344" w:name="_Toc41306855"/>
      <w:r w:rsidRPr="00CC1F80">
        <w:rPr>
          <w:rFonts w:hint="eastAsia"/>
        </w:rPr>
        <w:t>测试项目分析</w:t>
      </w:r>
      <w:bookmarkEnd w:id="344"/>
    </w:p>
    <w:p w14:paraId="5AE6C8E1" w14:textId="77777777" w:rsidR="00F05316" w:rsidRDefault="00F05316" w:rsidP="00F05316">
      <w:pPr>
        <w:pStyle w:val="3"/>
        <w:keepNext/>
        <w:rPr>
          <w:rFonts w:hint="eastAsia"/>
        </w:rPr>
      </w:pPr>
      <w:r>
        <w:rPr>
          <w:rFonts w:hint="eastAsia"/>
        </w:rPr>
        <w:t>测试业务分层策略</w:t>
      </w:r>
    </w:p>
    <w:p w14:paraId="62B5462A" w14:textId="77777777" w:rsidR="00F05316" w:rsidRPr="00F05316" w:rsidRDefault="00F05316" w:rsidP="00F05316">
      <w:pPr>
        <w:pStyle w:val="af8"/>
        <w:rPr>
          <w:rFonts w:hint="eastAsia"/>
        </w:rPr>
      </w:pPr>
      <w:r w:rsidRPr="00914F6B">
        <w:rPr>
          <w:rFonts w:hint="eastAsia"/>
        </w:rPr>
        <w:t>描述各层测试的协同策略。正常应该在每个层次验证的</w:t>
      </w:r>
      <w:r w:rsidR="00C857F1">
        <w:rPr>
          <w:rFonts w:hint="eastAsia"/>
        </w:rPr>
        <w:t>系统需求</w:t>
      </w:r>
      <w:r w:rsidRPr="00914F6B">
        <w:rPr>
          <w:rFonts w:hint="eastAsia"/>
        </w:rPr>
        <w:t xml:space="preserve"> </w:t>
      </w:r>
      <w:r w:rsidRPr="00914F6B">
        <w:rPr>
          <w:rFonts w:hint="eastAsia"/>
        </w:rPr>
        <w:t>要求，不需要在这里表述。需要进行策略协同的部分，才需要在本章节标注。</w:t>
      </w:r>
    </w:p>
    <w:p w14:paraId="5F519EB6" w14:textId="77777777" w:rsidR="00F80E32" w:rsidRDefault="00F05316" w:rsidP="00F05316">
      <w:pPr>
        <w:pStyle w:val="4"/>
        <w:keepNext/>
        <w:widowControl/>
        <w:tabs>
          <w:tab w:val="clear" w:pos="1467"/>
          <w:tab w:val="num" w:pos="765"/>
        </w:tabs>
        <w:adjustRightInd/>
        <w:spacing w:before="160" w:after="160"/>
        <w:ind w:left="1134" w:hanging="680"/>
        <w:jc w:val="both"/>
        <w:rPr>
          <w:rFonts w:hint="eastAsia"/>
        </w:rPr>
      </w:pPr>
      <w:r>
        <w:rPr>
          <w:rFonts w:hint="eastAsia"/>
        </w:rPr>
        <w:t>解决方案与产品分层</w:t>
      </w:r>
    </w:p>
    <w:p w14:paraId="594283B5" w14:textId="77777777" w:rsidR="009E7E72" w:rsidRDefault="009E7E72" w:rsidP="009E7E72">
      <w:pPr>
        <w:pStyle w:val="af7"/>
        <w:rPr>
          <w:rFonts w:ascii="Times New Roman" w:hint="eastAsia"/>
          <w:i/>
          <w:iCs/>
          <w:color w:val="0000FF"/>
        </w:rPr>
      </w:pPr>
      <w:bookmarkStart w:id="345" w:name="_Toc22643139"/>
      <w:bookmarkStart w:id="346" w:name="_Toc114298118"/>
      <w:bookmarkEnd w:id="340"/>
      <w:r w:rsidRPr="00FD1D34">
        <w:rPr>
          <w:rFonts w:ascii="Times New Roman" w:hint="eastAsia"/>
          <w:i/>
          <w:iCs/>
          <w:color w:val="0000FF"/>
        </w:rPr>
        <w:t>分析解决方案与产品</w:t>
      </w:r>
      <w:r>
        <w:rPr>
          <w:rFonts w:ascii="Times New Roman" w:hint="eastAsia"/>
          <w:i/>
          <w:iCs/>
          <w:color w:val="0000FF"/>
        </w:rPr>
        <w:t>测试业务</w:t>
      </w:r>
      <w:r w:rsidRPr="00FD1D34">
        <w:rPr>
          <w:rFonts w:ascii="Times New Roman" w:hint="eastAsia"/>
          <w:i/>
          <w:iCs/>
          <w:color w:val="0000FF"/>
        </w:rPr>
        <w:t>分层策略，</w:t>
      </w:r>
      <w:r>
        <w:rPr>
          <w:rFonts w:ascii="Times New Roman" w:hint="eastAsia"/>
          <w:i/>
          <w:iCs/>
          <w:color w:val="0000FF"/>
        </w:rPr>
        <w:t>主要</w:t>
      </w:r>
      <w:r w:rsidRPr="00FD1D34">
        <w:rPr>
          <w:rFonts w:ascii="Times New Roman" w:hint="eastAsia"/>
          <w:i/>
          <w:iCs/>
          <w:color w:val="0000FF"/>
        </w:rPr>
        <w:t>包括分解分配策略：哪些特性属于解决方案测试范畴，哪些属于产品范畴；重叠策略：某些特性共同测试策略</w:t>
      </w:r>
    </w:p>
    <w:p w14:paraId="67C39D8E" w14:textId="77777777" w:rsidR="009E7E72" w:rsidRPr="00EF4C68" w:rsidRDefault="009E7E72" w:rsidP="009E7E72">
      <w:pPr>
        <w:pStyle w:val="af7"/>
        <w:rPr>
          <w:rFonts w:ascii="Times New Roman" w:hAnsi="Times New Roman" w:hint="eastAsia"/>
          <w:i/>
          <w:iCs/>
          <w:color w:val="0000FF"/>
        </w:rPr>
      </w:pPr>
      <w:r w:rsidRPr="00EF4C68">
        <w:rPr>
          <w:rFonts w:ascii="Times New Roman" w:hAnsi="Times New Roman"/>
          <w:i/>
          <w:iCs/>
          <w:color w:val="0000FF"/>
        </w:rPr>
        <w:t xml:space="preserve"> </w:t>
      </w:r>
      <w:r>
        <w:rPr>
          <w:rFonts w:ascii="Times New Roman" w:hAnsi="Times New Roman" w:hint="eastAsia"/>
          <w:i/>
          <w:iCs/>
          <w:color w:val="0000FF"/>
        </w:rPr>
        <w:t>举例：</w:t>
      </w:r>
    </w:p>
    <w:p w14:paraId="56803284" w14:textId="77777777" w:rsidR="009E7E72" w:rsidRPr="00EF4C68" w:rsidRDefault="009E7E72" w:rsidP="009E7E72">
      <w:pPr>
        <w:pStyle w:val="af7"/>
        <w:rPr>
          <w:rFonts w:ascii="Times New Roman" w:hAnsi="Times New Roman" w:hint="eastAsia"/>
          <w:i/>
          <w:iCs/>
          <w:color w:val="0000FF"/>
        </w:rPr>
      </w:pPr>
      <w:r w:rsidRPr="00EF4C68">
        <w:rPr>
          <w:rFonts w:ascii="Times New Roman" w:hAnsi="Times New Roman" w:hint="eastAsia"/>
          <w:i/>
          <w:iCs/>
          <w:color w:val="0000FF"/>
        </w:rPr>
        <w:t>最简单的划分原则是：解决方案测试负责</w:t>
      </w:r>
      <w:r w:rsidR="00EB35B8">
        <w:rPr>
          <w:rFonts w:ascii="Times New Roman" w:hAnsi="Times New Roman" w:hint="eastAsia"/>
          <w:i/>
          <w:iCs/>
          <w:color w:val="0000FF"/>
        </w:rPr>
        <w:t>解决方案</w:t>
      </w:r>
      <w:r w:rsidR="00862C9A">
        <w:rPr>
          <w:rFonts w:ascii="Times New Roman" w:hAnsi="Times New Roman" w:hint="eastAsia"/>
          <w:i/>
          <w:iCs/>
          <w:color w:val="0000FF"/>
        </w:rPr>
        <w:t>层级</w:t>
      </w:r>
      <w:r w:rsidR="00EB35B8">
        <w:rPr>
          <w:rFonts w:ascii="Times New Roman" w:hAnsi="Times New Roman" w:hint="eastAsia"/>
          <w:i/>
          <w:iCs/>
          <w:color w:val="0000FF"/>
        </w:rPr>
        <w:t>系统需求</w:t>
      </w:r>
      <w:r w:rsidRPr="00EF4C68">
        <w:rPr>
          <w:rFonts w:ascii="Times New Roman" w:hAnsi="Times New Roman" w:hint="eastAsia"/>
          <w:i/>
          <w:iCs/>
          <w:color w:val="0000FF"/>
        </w:rPr>
        <w:t>的交付（验收和验证测试）；部件产品测试负责</w:t>
      </w:r>
      <w:r w:rsidR="00C857F1">
        <w:rPr>
          <w:rFonts w:ascii="Times New Roman" w:hAnsi="Times New Roman" w:hint="eastAsia"/>
          <w:i/>
          <w:iCs/>
          <w:color w:val="0000FF"/>
        </w:rPr>
        <w:t>系统需求</w:t>
      </w:r>
      <w:r>
        <w:rPr>
          <w:rFonts w:ascii="Times New Roman" w:hAnsi="Times New Roman" w:hint="eastAsia"/>
          <w:i/>
          <w:iCs/>
          <w:color w:val="0000FF"/>
        </w:rPr>
        <w:t>的交付（验收和验证测试）――即下图</w:t>
      </w:r>
      <w:r w:rsidRPr="00EF4C68">
        <w:rPr>
          <w:rFonts w:ascii="Times New Roman" w:hAnsi="Times New Roman" w:hint="eastAsia"/>
          <w:i/>
          <w:iCs/>
          <w:color w:val="0000FF"/>
        </w:rPr>
        <w:t>只有横切。</w:t>
      </w:r>
    </w:p>
    <w:p w14:paraId="0F1EDB4E" w14:textId="77777777" w:rsidR="009E7E72" w:rsidRPr="00EF4C68" w:rsidRDefault="009E7E72" w:rsidP="009E7E72">
      <w:pPr>
        <w:pStyle w:val="af7"/>
        <w:rPr>
          <w:rFonts w:ascii="Times New Roman" w:hAnsi="Times New Roman" w:hint="eastAsia"/>
          <w:i/>
          <w:iCs/>
          <w:color w:val="0000FF"/>
        </w:rPr>
      </w:pPr>
      <w:r w:rsidRPr="00EF4C68">
        <w:rPr>
          <w:rFonts w:ascii="Times New Roman" w:hAnsi="Times New Roman" w:hint="eastAsia"/>
          <w:i/>
          <w:iCs/>
          <w:color w:val="0000FF"/>
        </w:rPr>
        <w:t>但基于现状，解决方案与周边部门沟通后确定的划分具体步骤是：</w:t>
      </w:r>
    </w:p>
    <w:p w14:paraId="2DD001A6" w14:textId="77777777" w:rsidR="009E7E72" w:rsidRPr="00EF4C68" w:rsidRDefault="009E7E72" w:rsidP="009E7E72">
      <w:pPr>
        <w:pStyle w:val="af7"/>
        <w:rPr>
          <w:rFonts w:ascii="Times New Roman" w:hAnsi="Times New Roman" w:hint="eastAsia"/>
          <w:i/>
          <w:iCs/>
          <w:color w:val="0000FF"/>
        </w:rPr>
      </w:pPr>
      <w:r w:rsidRPr="00EF4C68">
        <w:rPr>
          <w:rFonts w:ascii="Times New Roman" w:hAnsi="Times New Roman" w:hint="eastAsia"/>
          <w:i/>
          <w:iCs/>
          <w:color w:val="0000FF"/>
        </w:rPr>
        <w:t>先竖切——识别解决方案特性</w:t>
      </w:r>
      <w:r>
        <w:rPr>
          <w:rFonts w:ascii="Times New Roman" w:hAnsi="Times New Roman" w:hint="eastAsia"/>
          <w:i/>
          <w:iCs/>
          <w:color w:val="0000FF"/>
        </w:rPr>
        <w:t>如</w:t>
      </w:r>
      <w:r>
        <w:rPr>
          <w:rFonts w:ascii="Times New Roman" w:hAnsi="Times New Roman" w:hint="eastAsia"/>
          <w:i/>
          <w:iCs/>
          <w:color w:val="0000FF"/>
        </w:rPr>
        <w:t>VCC/VOBB/MSC POOL</w:t>
      </w:r>
      <w:r w:rsidRPr="00EF4C68">
        <w:rPr>
          <w:rFonts w:ascii="Times New Roman" w:hAnsi="Times New Roman" w:hint="eastAsia"/>
          <w:i/>
          <w:iCs/>
          <w:color w:val="0000FF"/>
        </w:rPr>
        <w:t>，</w:t>
      </w:r>
      <w:r w:rsidRPr="00EF4C68">
        <w:rPr>
          <w:rFonts w:ascii="Times New Roman" w:hAnsi="Times New Roman" w:hint="eastAsia"/>
          <w:i/>
          <w:iCs/>
          <w:color w:val="0000FF"/>
        </w:rPr>
        <w:t>BMT</w:t>
      </w:r>
      <w:r w:rsidRPr="00EF4C68">
        <w:rPr>
          <w:rFonts w:ascii="Times New Roman" w:hAnsi="Times New Roman" w:hint="eastAsia"/>
          <w:i/>
          <w:iCs/>
          <w:color w:val="0000FF"/>
        </w:rPr>
        <w:t>规划，分解给解决方案测试部；</w:t>
      </w:r>
    </w:p>
    <w:p w14:paraId="1FDC0DA1" w14:textId="77777777" w:rsidR="009E7E72" w:rsidRPr="00EF4C68" w:rsidRDefault="009E7E72" w:rsidP="009E7E72">
      <w:pPr>
        <w:pStyle w:val="af7"/>
        <w:rPr>
          <w:rFonts w:ascii="Times New Roman" w:hAnsi="Times New Roman" w:hint="eastAsia"/>
          <w:i/>
          <w:iCs/>
          <w:color w:val="0000FF"/>
        </w:rPr>
      </w:pPr>
      <w:r w:rsidRPr="00EF4C68">
        <w:rPr>
          <w:rFonts w:ascii="Times New Roman" w:hAnsi="Times New Roman" w:hint="eastAsia"/>
          <w:i/>
          <w:iCs/>
          <w:color w:val="0000FF"/>
        </w:rPr>
        <w:t>再横切——解决方案特性测试分层。</w:t>
      </w:r>
    </w:p>
    <w:p w14:paraId="5803A889" w14:textId="77777777" w:rsidR="009E7E72" w:rsidRDefault="009E7E72" w:rsidP="009E7E72">
      <w:pPr>
        <w:pStyle w:val="af7"/>
        <w:rPr>
          <w:rFonts w:ascii="Times New Roman" w:hAnsi="Times New Roman" w:hint="eastAsia"/>
          <w:i/>
          <w:iCs/>
          <w:color w:val="0000FF"/>
        </w:rPr>
      </w:pPr>
    </w:p>
    <w:p w14:paraId="1F6581D0" w14:textId="77777777" w:rsidR="009E7E72" w:rsidRPr="004272B4" w:rsidRDefault="009E7E72" w:rsidP="009E7E72">
      <w:pPr>
        <w:pStyle w:val="af7"/>
        <w:rPr>
          <w:rFonts w:ascii="Times New Roman" w:hAnsi="Times New Roman" w:hint="eastAsia"/>
          <w:i/>
          <w:iCs/>
          <w:color w:val="0000FF"/>
        </w:rPr>
      </w:pPr>
      <w:r w:rsidRPr="00D007D7">
        <w:rPr>
          <w:rFonts w:ascii="Times New Roman" w:hAnsi="Times New Roman" w:hint="eastAsia"/>
          <w:i/>
          <w:iCs/>
          <w:color w:val="0000FF"/>
        </w:rPr>
        <w:t>例图</w:t>
      </w:r>
      <w:r w:rsidRPr="00D007D7">
        <w:rPr>
          <w:rFonts w:ascii="Times New Roman" w:hAnsi="Times New Roman" w:hint="eastAsia"/>
          <w:i/>
          <w:iCs/>
          <w:color w:val="0000FF"/>
        </w:rPr>
        <w:t xml:space="preserve">1 </w:t>
      </w:r>
      <w:r w:rsidRPr="00D007D7">
        <w:rPr>
          <w:rFonts w:ascii="Times New Roman" w:hAnsi="Times New Roman" w:hint="eastAsia"/>
          <w:i/>
          <w:iCs/>
          <w:color w:val="0000FF"/>
        </w:rPr>
        <w:t>解决方案和产品测试界面划分</w:t>
      </w:r>
    </w:p>
    <w:p w14:paraId="1431CD93" w14:textId="339810E6" w:rsidR="009E7E72" w:rsidRPr="00FC0651" w:rsidRDefault="00151289" w:rsidP="009E7E72">
      <w:pPr>
        <w:spacing w:line="360" w:lineRule="auto"/>
        <w:ind w:firstLine="420"/>
        <w:jc w:val="center"/>
        <w:rPr>
          <w:rFonts w:ascii="Arial" w:hAnsi="Arial" w:hint="eastAsia"/>
          <w:b/>
        </w:rPr>
      </w:pPr>
      <w:r w:rsidRPr="00FC0651">
        <w:rPr>
          <w:rFonts w:ascii="Arial" w:hAnsi="Arial" w:hint="eastAsia"/>
          <w:b/>
          <w:noProof/>
        </w:rPr>
        <w:lastRenderedPageBreak/>
        <w:drawing>
          <wp:inline distT="0" distB="0" distL="0" distR="0" wp14:anchorId="40343BA7" wp14:editId="60338592">
            <wp:extent cx="5728970" cy="19170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1917065"/>
                    </a:xfrm>
                    <a:prstGeom prst="rect">
                      <a:avLst/>
                    </a:prstGeom>
                    <a:noFill/>
                    <a:ln>
                      <a:noFill/>
                    </a:ln>
                  </pic:spPr>
                </pic:pic>
              </a:graphicData>
            </a:graphic>
          </wp:inline>
        </w:drawing>
      </w:r>
    </w:p>
    <w:p w14:paraId="55A83F0B" w14:textId="77777777" w:rsidR="009E7E72" w:rsidRPr="00922A98" w:rsidRDefault="009E7E72" w:rsidP="009E7E72">
      <w:pPr>
        <w:pStyle w:val="4"/>
        <w:keepNext/>
        <w:widowControl/>
        <w:tabs>
          <w:tab w:val="clear" w:pos="1467"/>
          <w:tab w:val="num" w:pos="765"/>
        </w:tabs>
        <w:adjustRightInd/>
        <w:spacing w:before="160" w:after="160"/>
        <w:ind w:left="1134" w:hanging="680"/>
        <w:jc w:val="both"/>
      </w:pPr>
      <w:r>
        <w:rPr>
          <w:rFonts w:hint="eastAsia"/>
        </w:rPr>
        <w:lastRenderedPageBreak/>
        <w:t>产品和平台分层</w:t>
      </w:r>
    </w:p>
    <w:p w14:paraId="32875D24" w14:textId="77777777" w:rsidR="009E7E72" w:rsidRDefault="009E7E72" w:rsidP="009E7E72">
      <w:pPr>
        <w:pStyle w:val="af7"/>
        <w:ind w:left="198"/>
        <w:rPr>
          <w:rFonts w:ascii="Times New Roman" w:hAnsi="Times New Roman" w:cs="Arial" w:hint="eastAsia"/>
          <w:i/>
          <w:color w:val="0000FF"/>
        </w:rPr>
      </w:pPr>
      <w:r w:rsidRPr="00FD1D34">
        <w:rPr>
          <w:rFonts w:ascii="Times New Roman" w:hAnsi="Times New Roman" w:cs="Arial" w:hint="eastAsia"/>
          <w:i/>
          <w:color w:val="0000FF"/>
        </w:rPr>
        <w:t>分析产品与平台</w:t>
      </w:r>
      <w:r>
        <w:rPr>
          <w:rFonts w:ascii="Times New Roman" w:hint="eastAsia"/>
          <w:i/>
          <w:iCs/>
          <w:color w:val="0000FF"/>
        </w:rPr>
        <w:t>测试业务的</w:t>
      </w:r>
      <w:r w:rsidRPr="00FD1D34">
        <w:rPr>
          <w:rFonts w:ascii="Times New Roman" w:hAnsi="Times New Roman" w:cs="Arial" w:hint="eastAsia"/>
          <w:i/>
          <w:color w:val="0000FF"/>
        </w:rPr>
        <w:t>分层策略，</w:t>
      </w:r>
      <w:r>
        <w:rPr>
          <w:rFonts w:ascii="Times New Roman" w:hAnsi="Times New Roman" w:cs="Arial" w:hint="eastAsia"/>
          <w:i/>
          <w:color w:val="0000FF"/>
        </w:rPr>
        <w:t>主要</w:t>
      </w:r>
      <w:r w:rsidRPr="00FD1D34">
        <w:rPr>
          <w:rFonts w:ascii="Times New Roman" w:hAnsi="Times New Roman" w:cs="Arial" w:hint="eastAsia"/>
          <w:i/>
          <w:color w:val="0000FF"/>
        </w:rPr>
        <w:t>包括分解分配策略：哪些特性属于产品测试范畴，哪些属于平台范畴；重叠策略：某些特性共同测试策略</w:t>
      </w:r>
    </w:p>
    <w:p w14:paraId="0E0D073F" w14:textId="77777777" w:rsidR="009E7E72" w:rsidRDefault="009E7E72" w:rsidP="009E7E72">
      <w:pPr>
        <w:pStyle w:val="af7"/>
        <w:ind w:left="198"/>
        <w:rPr>
          <w:rFonts w:ascii="Times New Roman" w:hAnsi="Times New Roman" w:cs="Arial" w:hint="eastAsia"/>
          <w:i/>
          <w:color w:val="0000FF"/>
        </w:rPr>
      </w:pPr>
      <w:r>
        <w:rPr>
          <w:rFonts w:ascii="Times New Roman" w:hAnsi="Times New Roman" w:cs="Arial" w:hint="eastAsia"/>
          <w:i/>
          <w:color w:val="0000FF"/>
        </w:rPr>
        <w:t>建议测试业务分层的原则：</w:t>
      </w:r>
    </w:p>
    <w:p w14:paraId="24DBB535" w14:textId="77777777" w:rsidR="009E7E72" w:rsidRPr="006C34ED" w:rsidRDefault="009E7E72" w:rsidP="009E7E72">
      <w:pPr>
        <w:pStyle w:val="af7"/>
        <w:ind w:left="198"/>
        <w:rPr>
          <w:rFonts w:ascii="Times New Roman" w:hAnsi="Times New Roman" w:cs="Arial" w:hint="eastAsia"/>
          <w:i/>
          <w:color w:val="0000FF"/>
        </w:rPr>
      </w:pPr>
      <w:r w:rsidRPr="006C34ED">
        <w:rPr>
          <w:rFonts w:ascii="Times New Roman" w:hAnsi="Times New Roman" w:cs="Arial" w:hint="eastAsia"/>
          <w:i/>
          <w:color w:val="0000FF"/>
        </w:rPr>
        <w:t>①</w:t>
      </w:r>
      <w:r w:rsidRPr="006C34ED">
        <w:rPr>
          <w:rFonts w:ascii="Times New Roman" w:hAnsi="Times New Roman" w:cs="Arial" w:hint="eastAsia"/>
          <w:i/>
          <w:color w:val="0000FF"/>
        </w:rPr>
        <w:tab/>
      </w:r>
      <w:r w:rsidRPr="006C34ED">
        <w:rPr>
          <w:rFonts w:ascii="Times New Roman" w:hAnsi="Times New Roman" w:cs="Arial" w:hint="eastAsia"/>
          <w:b/>
          <w:i/>
          <w:color w:val="0000FF"/>
        </w:rPr>
        <w:t>遵循既定原则：</w:t>
      </w:r>
      <w:r w:rsidRPr="006C34ED">
        <w:rPr>
          <w:rFonts w:ascii="Times New Roman" w:hAnsi="Times New Roman" w:cs="Arial" w:hint="eastAsia"/>
          <w:i/>
          <w:color w:val="0000FF"/>
        </w:rPr>
        <w:t>尽可能找与既定</w:t>
      </w:r>
      <w:r w:rsidRPr="006C34ED">
        <w:rPr>
          <w:rFonts w:ascii="Times New Roman" w:hAnsi="Times New Roman" w:cs="Arial" w:hint="eastAsia"/>
          <w:i/>
          <w:color w:val="0000FF"/>
        </w:rPr>
        <w:t>(</w:t>
      </w:r>
      <w:r w:rsidRPr="006C34ED">
        <w:rPr>
          <w:rFonts w:ascii="Times New Roman" w:hAnsi="Times New Roman" w:cs="Arial" w:hint="eastAsia"/>
          <w:i/>
          <w:color w:val="0000FF"/>
        </w:rPr>
        <w:t>已划分完成</w:t>
      </w:r>
      <w:r w:rsidRPr="006C34ED">
        <w:rPr>
          <w:rFonts w:ascii="Times New Roman" w:hAnsi="Times New Roman" w:cs="Arial" w:hint="eastAsia"/>
          <w:i/>
          <w:color w:val="0000FF"/>
        </w:rPr>
        <w:t>)</w:t>
      </w:r>
      <w:r w:rsidRPr="006C34ED">
        <w:rPr>
          <w:rFonts w:ascii="Times New Roman" w:hAnsi="Times New Roman" w:cs="Arial" w:hint="eastAsia"/>
          <w:i/>
          <w:color w:val="0000FF"/>
        </w:rPr>
        <w:t>的特性的相似点，按相类似的思路来进行；</w:t>
      </w:r>
    </w:p>
    <w:p w14:paraId="1BC38A5F" w14:textId="77777777" w:rsidR="009E7E72" w:rsidRPr="006C34ED" w:rsidRDefault="009E7E72" w:rsidP="009E7E72">
      <w:pPr>
        <w:pStyle w:val="af7"/>
        <w:ind w:left="198" w:firstLine="422"/>
        <w:rPr>
          <w:rFonts w:ascii="Times New Roman" w:hAnsi="Times New Roman" w:cs="Arial" w:hint="eastAsia"/>
          <w:i/>
          <w:color w:val="0000FF"/>
        </w:rPr>
      </w:pPr>
      <w:r w:rsidRPr="006C34ED">
        <w:rPr>
          <w:rFonts w:ascii="Times New Roman" w:hAnsi="Times New Roman" w:cs="Arial" w:hint="eastAsia"/>
          <w:b/>
          <w:i/>
          <w:color w:val="0000FF"/>
        </w:rPr>
        <w:t>②</w:t>
      </w:r>
      <w:r w:rsidRPr="006C34ED">
        <w:rPr>
          <w:rFonts w:ascii="Times New Roman" w:hAnsi="Times New Roman" w:cs="Arial" w:hint="eastAsia"/>
          <w:b/>
          <w:i/>
          <w:color w:val="0000FF"/>
        </w:rPr>
        <w:tab/>
      </w:r>
      <w:r w:rsidRPr="006C34ED">
        <w:rPr>
          <w:rFonts w:ascii="Times New Roman" w:hAnsi="Times New Roman" w:cs="Arial" w:hint="eastAsia"/>
          <w:b/>
          <w:i/>
          <w:color w:val="0000FF"/>
        </w:rPr>
        <w:t>业务聚焦原则：</w:t>
      </w:r>
      <w:r w:rsidRPr="006C34ED">
        <w:rPr>
          <w:rFonts w:ascii="Times New Roman" w:hAnsi="Times New Roman" w:cs="Arial" w:hint="eastAsia"/>
          <w:i/>
          <w:color w:val="0000FF"/>
        </w:rPr>
        <w:t>希望通过测试界面的划分，产品测试组能够聚焦于业务层面，而不用过多地关心类似传输协议、操作系统、告警机制等非业务领域测试；产品侧重上层业务应用，平台侧重底层处理机制；</w:t>
      </w:r>
    </w:p>
    <w:p w14:paraId="37A0295E" w14:textId="77777777" w:rsidR="009E7E72" w:rsidRPr="006C34ED" w:rsidRDefault="009E7E72" w:rsidP="009E7E72">
      <w:pPr>
        <w:pStyle w:val="af7"/>
        <w:ind w:left="198" w:firstLine="422"/>
        <w:rPr>
          <w:rFonts w:ascii="Times New Roman" w:hAnsi="Times New Roman" w:cs="Arial" w:hint="eastAsia"/>
          <w:i/>
          <w:color w:val="0000FF"/>
        </w:rPr>
      </w:pPr>
      <w:r w:rsidRPr="006C34ED">
        <w:rPr>
          <w:rFonts w:ascii="Times New Roman" w:hAnsi="Times New Roman" w:cs="Arial" w:hint="eastAsia"/>
          <w:b/>
          <w:i/>
          <w:color w:val="0000FF"/>
        </w:rPr>
        <w:t>③</w:t>
      </w:r>
      <w:r w:rsidRPr="006C34ED">
        <w:rPr>
          <w:rFonts w:ascii="Times New Roman" w:hAnsi="Times New Roman" w:cs="Arial" w:hint="eastAsia"/>
          <w:b/>
          <w:i/>
          <w:color w:val="0000FF"/>
        </w:rPr>
        <w:tab/>
      </w:r>
      <w:r w:rsidRPr="006C34ED">
        <w:rPr>
          <w:rFonts w:ascii="Times New Roman" w:hAnsi="Times New Roman" w:cs="Arial" w:hint="eastAsia"/>
          <w:b/>
          <w:i/>
          <w:color w:val="0000FF"/>
        </w:rPr>
        <w:t>提高效率原则：</w:t>
      </w:r>
      <w:r w:rsidRPr="006C34ED">
        <w:rPr>
          <w:rFonts w:ascii="Times New Roman" w:hAnsi="Times New Roman" w:cs="Arial" w:hint="eastAsia"/>
          <w:i/>
          <w:color w:val="0000FF"/>
        </w:rPr>
        <w:t>性能、可靠性等特性一般来说产品和平台均相关，但基于本原则，会尽量划分到平台；例如</w:t>
      </w:r>
      <w:r w:rsidRPr="006C34ED">
        <w:rPr>
          <w:rFonts w:ascii="Times New Roman" w:hAnsi="Times New Roman" w:cs="Arial" w:hint="eastAsia"/>
          <w:i/>
          <w:color w:val="0000FF"/>
        </w:rPr>
        <w:t>SXP/BAM</w:t>
      </w:r>
      <w:r w:rsidRPr="006C34ED">
        <w:rPr>
          <w:rFonts w:ascii="Times New Roman" w:hAnsi="Times New Roman" w:cs="Arial" w:hint="eastAsia"/>
          <w:i/>
          <w:color w:val="0000FF"/>
        </w:rPr>
        <w:t>和</w:t>
      </w:r>
      <w:r w:rsidRPr="006C34ED">
        <w:rPr>
          <w:rFonts w:ascii="Times New Roman" w:hAnsi="Times New Roman" w:cs="Arial" w:hint="eastAsia"/>
          <w:i/>
          <w:color w:val="0000FF"/>
        </w:rPr>
        <w:t>CGP/OMS</w:t>
      </w:r>
      <w:r w:rsidRPr="006C34ED">
        <w:rPr>
          <w:rFonts w:ascii="Times New Roman" w:hAnsi="Times New Roman" w:cs="Arial" w:hint="eastAsia"/>
          <w:i/>
          <w:color w:val="0000FF"/>
        </w:rPr>
        <w:t>两种方式会在这几年内共存，那么</w:t>
      </w:r>
      <w:r>
        <w:rPr>
          <w:rFonts w:ascii="Times New Roman" w:hAnsi="Times New Roman" w:cs="Arial" w:hint="eastAsia"/>
          <w:i/>
          <w:color w:val="0000FF"/>
        </w:rPr>
        <w:t>BAM/OMS</w:t>
      </w:r>
      <w:r w:rsidRPr="006C34ED">
        <w:rPr>
          <w:rFonts w:ascii="Times New Roman" w:hAnsi="Times New Roman" w:cs="Arial" w:hint="eastAsia"/>
          <w:i/>
          <w:color w:val="0000FF"/>
        </w:rPr>
        <w:t>在接口一致性方面</w:t>
      </w:r>
      <w:r>
        <w:rPr>
          <w:rFonts w:ascii="Times New Roman" w:hAnsi="Times New Roman" w:cs="Arial" w:hint="eastAsia"/>
          <w:i/>
          <w:color w:val="0000FF"/>
        </w:rPr>
        <w:t>划分到平台测试，可以节约大量人力。</w:t>
      </w:r>
      <w:r w:rsidRPr="006C34ED">
        <w:rPr>
          <w:rFonts w:ascii="Times New Roman" w:hAnsi="Times New Roman" w:cs="Arial" w:hint="eastAsia"/>
          <w:i/>
          <w:color w:val="0000FF"/>
        </w:rPr>
        <w:t xml:space="preserve"> </w:t>
      </w:r>
    </w:p>
    <w:p w14:paraId="165FC03C" w14:textId="77777777" w:rsidR="009E7E72" w:rsidRPr="006C34ED" w:rsidRDefault="009E7E72" w:rsidP="009E7E72">
      <w:pPr>
        <w:pStyle w:val="af7"/>
        <w:ind w:left="198" w:firstLine="422"/>
        <w:rPr>
          <w:rFonts w:ascii="Times New Roman" w:hAnsi="Times New Roman" w:cs="Arial" w:hint="eastAsia"/>
          <w:i/>
          <w:color w:val="0000FF"/>
        </w:rPr>
      </w:pPr>
      <w:r w:rsidRPr="00EF4C68">
        <w:rPr>
          <w:rFonts w:ascii="Times New Roman" w:hAnsi="Times New Roman" w:cs="Arial" w:hint="eastAsia"/>
          <w:b/>
          <w:i/>
          <w:color w:val="0000FF"/>
        </w:rPr>
        <w:t>④</w:t>
      </w:r>
      <w:r w:rsidRPr="00EF4C68">
        <w:rPr>
          <w:rFonts w:ascii="Times New Roman" w:hAnsi="Times New Roman" w:cs="Arial" w:hint="eastAsia"/>
          <w:b/>
          <w:i/>
          <w:color w:val="0000FF"/>
        </w:rPr>
        <w:tab/>
      </w:r>
      <w:r w:rsidRPr="00EF4C68">
        <w:rPr>
          <w:rFonts w:ascii="Times New Roman" w:hAnsi="Times New Roman" w:cs="Arial" w:hint="eastAsia"/>
          <w:b/>
          <w:i/>
          <w:color w:val="0000FF"/>
        </w:rPr>
        <w:t>主次责任原则</w:t>
      </w:r>
      <w:r w:rsidRPr="006C34ED">
        <w:rPr>
          <w:rFonts w:ascii="Times New Roman" w:hAnsi="Times New Roman" w:cs="Arial" w:hint="eastAsia"/>
          <w:i/>
          <w:color w:val="0000FF"/>
        </w:rPr>
        <w:t>：尽量将特性测试领域的内容划分给一个特定的测试组织，任务单一“高内聚、低耦合”；在测试界面模糊的地方，需要有分清主要责任、次要责任测试主体；</w:t>
      </w:r>
    </w:p>
    <w:p w14:paraId="725E8367" w14:textId="77777777" w:rsidR="009E7E72" w:rsidRPr="006C34ED" w:rsidRDefault="009E7E72" w:rsidP="009E7E72">
      <w:pPr>
        <w:pStyle w:val="af7"/>
        <w:ind w:left="198" w:firstLine="422"/>
        <w:rPr>
          <w:rFonts w:ascii="Times New Roman" w:hAnsi="Times New Roman" w:cs="Arial" w:hint="eastAsia"/>
          <w:i/>
          <w:color w:val="0000FF"/>
        </w:rPr>
      </w:pPr>
      <w:r w:rsidRPr="00EF4C68">
        <w:rPr>
          <w:rFonts w:ascii="Times New Roman" w:hAnsi="Times New Roman" w:cs="Arial" w:hint="eastAsia"/>
          <w:b/>
          <w:i/>
          <w:color w:val="0000FF"/>
        </w:rPr>
        <w:t>⑤</w:t>
      </w:r>
      <w:r w:rsidRPr="00EF4C68">
        <w:rPr>
          <w:rFonts w:ascii="Times New Roman" w:hAnsi="Times New Roman" w:cs="Arial" w:hint="eastAsia"/>
          <w:b/>
          <w:i/>
          <w:color w:val="0000FF"/>
        </w:rPr>
        <w:tab/>
      </w:r>
      <w:r w:rsidRPr="00EF4C68">
        <w:rPr>
          <w:rFonts w:ascii="Times New Roman" w:hAnsi="Times New Roman" w:cs="Arial" w:hint="eastAsia"/>
          <w:b/>
          <w:i/>
          <w:color w:val="0000FF"/>
        </w:rPr>
        <w:t>尽量划分原则</w:t>
      </w:r>
      <w:r w:rsidRPr="006C34ED">
        <w:rPr>
          <w:rFonts w:ascii="Times New Roman" w:hAnsi="Times New Roman" w:cs="Arial" w:hint="eastAsia"/>
          <w:i/>
          <w:color w:val="0000FF"/>
        </w:rPr>
        <w:t>：能够划分清楚的尽量划分，难以划分清楚或当前条件不具备的，则需要明确指出，有时需要规划联合测试</w:t>
      </w:r>
      <w:r w:rsidRPr="006C34ED">
        <w:rPr>
          <w:rFonts w:ascii="Times New Roman" w:hAnsi="Times New Roman" w:cs="Arial" w:hint="eastAsia"/>
          <w:i/>
          <w:color w:val="0000FF"/>
        </w:rPr>
        <w:t>(</w:t>
      </w:r>
      <w:r w:rsidRPr="006C34ED">
        <w:rPr>
          <w:rFonts w:ascii="Times New Roman" w:hAnsi="Times New Roman" w:cs="Arial" w:hint="eastAsia"/>
          <w:i/>
          <w:color w:val="0000FF"/>
        </w:rPr>
        <w:t>一般情况下联合测试牵扯较多的资源，管理协调也较为困难，因此尽量避免联合测试</w:t>
      </w:r>
      <w:r w:rsidRPr="006C34ED">
        <w:rPr>
          <w:rFonts w:ascii="Times New Roman" w:hAnsi="Times New Roman" w:cs="Arial" w:hint="eastAsia"/>
          <w:i/>
          <w:color w:val="0000FF"/>
        </w:rPr>
        <w:t>)</w:t>
      </w:r>
      <w:r w:rsidRPr="006C34ED">
        <w:rPr>
          <w:rFonts w:ascii="Times New Roman" w:hAnsi="Times New Roman" w:cs="Arial" w:hint="eastAsia"/>
          <w:i/>
          <w:color w:val="0000FF"/>
        </w:rPr>
        <w:t>；</w:t>
      </w:r>
    </w:p>
    <w:p w14:paraId="2EE3FCCE" w14:textId="77777777" w:rsidR="009E7E72" w:rsidRPr="006C34ED" w:rsidRDefault="009E7E72" w:rsidP="009E7E72">
      <w:pPr>
        <w:pStyle w:val="af7"/>
        <w:ind w:left="198" w:firstLine="422"/>
        <w:rPr>
          <w:rFonts w:ascii="Times New Roman" w:hAnsi="Times New Roman" w:cs="Arial" w:hint="eastAsia"/>
          <w:i/>
          <w:color w:val="0000FF"/>
        </w:rPr>
      </w:pPr>
      <w:r w:rsidRPr="00EF4C68">
        <w:rPr>
          <w:rFonts w:ascii="Times New Roman" w:hAnsi="Times New Roman" w:cs="Arial" w:hint="eastAsia"/>
          <w:b/>
          <w:i/>
          <w:color w:val="0000FF"/>
        </w:rPr>
        <w:t>⑥</w:t>
      </w:r>
      <w:r w:rsidRPr="00EF4C68">
        <w:rPr>
          <w:rFonts w:ascii="Times New Roman" w:hAnsi="Times New Roman" w:cs="Arial" w:hint="eastAsia"/>
          <w:b/>
          <w:i/>
          <w:color w:val="0000FF"/>
        </w:rPr>
        <w:tab/>
      </w:r>
      <w:r w:rsidRPr="00EF4C68">
        <w:rPr>
          <w:rFonts w:ascii="Times New Roman" w:hAnsi="Times New Roman" w:cs="Arial" w:hint="eastAsia"/>
          <w:b/>
          <w:i/>
          <w:color w:val="0000FF"/>
        </w:rPr>
        <w:t>软硬分层原则：</w:t>
      </w:r>
      <w:r w:rsidRPr="006C34ED">
        <w:rPr>
          <w:rFonts w:ascii="Times New Roman" w:hAnsi="Times New Roman" w:cs="Arial" w:hint="eastAsia"/>
          <w:i/>
          <w:color w:val="0000FF"/>
        </w:rPr>
        <w:t>按照传统的做法，将单板软件与硬件相关的测试责任，划分给硬件测试组织</w:t>
      </w:r>
      <w:r>
        <w:rPr>
          <w:rFonts w:ascii="Times New Roman" w:hAnsi="Times New Roman" w:cs="Arial" w:hint="eastAsia"/>
          <w:i/>
          <w:color w:val="0000FF"/>
        </w:rPr>
        <w:t>（</w:t>
      </w:r>
      <w:r w:rsidRPr="006C34ED">
        <w:rPr>
          <w:rFonts w:ascii="Times New Roman" w:hAnsi="Times New Roman" w:cs="Arial" w:hint="eastAsia"/>
          <w:i/>
          <w:color w:val="0000FF"/>
        </w:rPr>
        <w:t>硬件测试组</w:t>
      </w:r>
      <w:r>
        <w:rPr>
          <w:rFonts w:ascii="Times New Roman" w:hAnsi="Times New Roman" w:cs="Arial" w:hint="eastAsia"/>
          <w:i/>
          <w:color w:val="0000FF"/>
        </w:rPr>
        <w:t>也归属于平台测试组）</w:t>
      </w:r>
      <w:r w:rsidRPr="006C34ED">
        <w:rPr>
          <w:rFonts w:ascii="Times New Roman" w:hAnsi="Times New Roman" w:cs="Arial" w:hint="eastAsia"/>
          <w:i/>
          <w:color w:val="0000FF"/>
        </w:rPr>
        <w:t>。</w:t>
      </w:r>
    </w:p>
    <w:p w14:paraId="7B66445F" w14:textId="77777777" w:rsidR="009E7E72" w:rsidRPr="006C34ED" w:rsidRDefault="009E7E72" w:rsidP="009E7E72">
      <w:pPr>
        <w:pStyle w:val="af7"/>
        <w:ind w:left="198"/>
        <w:rPr>
          <w:rFonts w:ascii="Times New Roman" w:hAnsi="Times New Roman" w:cs="Arial" w:hint="eastAsia"/>
          <w:i/>
          <w:color w:val="0000FF"/>
        </w:rPr>
      </w:pPr>
      <w:r w:rsidRPr="006C34ED">
        <w:rPr>
          <w:rFonts w:ascii="Times New Roman" w:hAnsi="Times New Roman" w:cs="Arial" w:hint="eastAsia"/>
          <w:i/>
          <w:color w:val="0000FF"/>
        </w:rPr>
        <w:t>重点采用上述原则，当遇到上述原则也解决不了的问题时，采用以下原则：</w:t>
      </w:r>
    </w:p>
    <w:p w14:paraId="1D59F30A" w14:textId="77777777" w:rsidR="00C07930" w:rsidRPr="00914F6B" w:rsidRDefault="009E7E72" w:rsidP="009E7E72">
      <w:pPr>
        <w:pStyle w:val="af7"/>
        <w:ind w:firstLine="422"/>
        <w:rPr>
          <w:rFonts w:hint="eastAsia"/>
        </w:rPr>
      </w:pPr>
      <w:r w:rsidRPr="00EF4C68">
        <w:rPr>
          <w:rFonts w:ascii="Times New Roman" w:hAnsi="Times New Roman" w:cs="Arial" w:hint="eastAsia"/>
          <w:b/>
          <w:i/>
          <w:color w:val="0000FF"/>
        </w:rPr>
        <w:t>⑦</w:t>
      </w:r>
      <w:r w:rsidRPr="00EF4C68">
        <w:rPr>
          <w:rFonts w:ascii="Times New Roman" w:hAnsi="Times New Roman" w:cs="Arial" w:hint="eastAsia"/>
          <w:b/>
          <w:i/>
          <w:color w:val="0000FF"/>
        </w:rPr>
        <w:tab/>
      </w:r>
      <w:r w:rsidRPr="00EF4C68">
        <w:rPr>
          <w:rFonts w:ascii="Times New Roman" w:hAnsi="Times New Roman" w:cs="Arial" w:hint="eastAsia"/>
          <w:b/>
          <w:i/>
          <w:color w:val="0000FF"/>
        </w:rPr>
        <w:t>对应开发原则：</w:t>
      </w:r>
      <w:r w:rsidRPr="006C34ED">
        <w:rPr>
          <w:rFonts w:ascii="Times New Roman" w:hAnsi="Times New Roman" w:cs="Arial" w:hint="eastAsia"/>
          <w:i/>
          <w:color w:val="0000FF"/>
        </w:rPr>
        <w:t>开发和测试组织相对应的方式，通俗的说，“谁开发谁测试”。</w:t>
      </w:r>
    </w:p>
    <w:p w14:paraId="1ECD8A4C" w14:textId="77777777" w:rsidR="00F80E32" w:rsidRPr="00922A98" w:rsidRDefault="00F80E32" w:rsidP="008A6A63">
      <w:pPr>
        <w:pStyle w:val="3"/>
        <w:keepNext/>
      </w:pPr>
      <w:r w:rsidRPr="00CC1F80">
        <w:rPr>
          <w:rFonts w:hint="eastAsia"/>
        </w:rPr>
        <w:t>测试项目</w:t>
      </w:r>
      <w:r>
        <w:rPr>
          <w:rFonts w:hint="eastAsia"/>
        </w:rPr>
        <w:t>规划</w:t>
      </w:r>
    </w:p>
    <w:p w14:paraId="4E3F39E9" w14:textId="77777777" w:rsidR="00C11691" w:rsidRDefault="00F80E32" w:rsidP="008A6A63">
      <w:pPr>
        <w:pStyle w:val="af8"/>
        <w:rPr>
          <w:rFonts w:hint="eastAsia"/>
        </w:rPr>
      </w:pPr>
      <w:r w:rsidRPr="009E78B1">
        <w:rPr>
          <w:rFonts w:hint="eastAsia"/>
        </w:rPr>
        <w:t>总体上简要介绍产品测试过程中要开展的主要活动，策略，各活动各自的测试关注点</w:t>
      </w:r>
      <w:r>
        <w:rPr>
          <w:rFonts w:hint="eastAsia"/>
        </w:rPr>
        <w:t>。下表中的测试项目仅代表示例，并不是产品内部测试的全部，它仅反映了该测试阶段的部分特点，在实际描述时，可依产品具体情况确定。</w:t>
      </w:r>
    </w:p>
    <w:p w14:paraId="6A9D713D" w14:textId="77777777" w:rsidR="00F80E32" w:rsidRDefault="00CA077C" w:rsidP="008A6A63">
      <w:pPr>
        <w:pStyle w:val="af8"/>
        <w:rPr>
          <w:rFonts w:hint="eastAsia"/>
        </w:rPr>
      </w:pPr>
      <w:r>
        <w:rPr>
          <w:rFonts w:hint="eastAsia"/>
        </w:rPr>
        <w:t>注意</w:t>
      </w:r>
      <w:r w:rsidR="00C11691">
        <w:rPr>
          <w:rFonts w:hint="eastAsia"/>
        </w:rPr>
        <w:t>：</w:t>
      </w:r>
      <w:r>
        <w:rPr>
          <w:rFonts w:hint="eastAsia"/>
        </w:rPr>
        <w:t>应包含外购件测试项目分析及测试策略。</w:t>
      </w:r>
    </w:p>
    <w:p w14:paraId="350E29F2" w14:textId="77777777" w:rsidR="00F80E32" w:rsidRPr="00FA52B0" w:rsidRDefault="00F80E32" w:rsidP="008A6A63">
      <w:pPr>
        <w:keepNext/>
        <w:ind w:leftChars="354" w:left="743"/>
        <w:rPr>
          <w:rFonts w:hint="eastAsia"/>
        </w:rPr>
      </w:pPr>
    </w:p>
    <w:tbl>
      <w:tblPr>
        <w:tblW w:w="5000" w:type="pct"/>
        <w:jc w:val="center"/>
        <w:tblLook w:val="0000" w:firstRow="0" w:lastRow="0" w:firstColumn="0" w:lastColumn="0" w:noHBand="0" w:noVBand="0"/>
      </w:tblPr>
      <w:tblGrid>
        <w:gridCol w:w="450"/>
        <w:gridCol w:w="1346"/>
        <w:gridCol w:w="611"/>
        <w:gridCol w:w="534"/>
        <w:gridCol w:w="615"/>
        <w:gridCol w:w="4734"/>
        <w:tblGridChange w:id="347">
          <w:tblGrid>
            <w:gridCol w:w="450"/>
            <w:gridCol w:w="1346"/>
            <w:gridCol w:w="611"/>
            <w:gridCol w:w="534"/>
            <w:gridCol w:w="615"/>
            <w:gridCol w:w="4734"/>
          </w:tblGrid>
        </w:tblGridChange>
      </w:tblGrid>
      <w:tr w:rsidR="00F80E32" w14:paraId="28B97CE9" w14:textId="77777777">
        <w:tblPrEx>
          <w:tblCellMar>
            <w:top w:w="0" w:type="dxa"/>
            <w:bottom w:w="0" w:type="dxa"/>
          </w:tblCellMar>
        </w:tblPrEx>
        <w:trPr>
          <w:jc w:val="center"/>
        </w:trPr>
        <w:tc>
          <w:tcPr>
            <w:tcW w:w="1080" w:type="pct"/>
            <w:gridSpan w:val="2"/>
            <w:vMerge w:val="restart"/>
            <w:tcBorders>
              <w:top w:val="single" w:sz="6" w:space="0" w:color="auto"/>
              <w:left w:val="single" w:sz="6" w:space="0" w:color="auto"/>
              <w:right w:val="single" w:sz="6" w:space="0" w:color="auto"/>
            </w:tcBorders>
          </w:tcPr>
          <w:p w14:paraId="7B6BFB42" w14:textId="77777777" w:rsidR="00F80E32" w:rsidRDefault="00F80E32" w:rsidP="008A6A63">
            <w:pPr>
              <w:pStyle w:val="TableText"/>
              <w:keepNext/>
              <w:jc w:val="center"/>
            </w:pPr>
            <w:r w:rsidRPr="004F4D4D">
              <w:rPr>
                <w:rFonts w:ascii="宋体" w:cs="宋体" w:hint="eastAsia"/>
                <w:b/>
                <w:bCs/>
                <w:i/>
                <w:iCs/>
              </w:rPr>
              <w:lastRenderedPageBreak/>
              <w:t>测试项目</w:t>
            </w:r>
          </w:p>
        </w:tc>
        <w:tc>
          <w:tcPr>
            <w:tcW w:w="1061" w:type="pct"/>
            <w:gridSpan w:val="3"/>
            <w:tcBorders>
              <w:top w:val="single" w:sz="6" w:space="0" w:color="auto"/>
              <w:left w:val="single" w:sz="6" w:space="0" w:color="auto"/>
              <w:bottom w:val="single" w:sz="6" w:space="0" w:color="auto"/>
              <w:right w:val="single" w:sz="6" w:space="0" w:color="auto"/>
            </w:tcBorders>
          </w:tcPr>
          <w:p w14:paraId="789304B7" w14:textId="77777777" w:rsidR="00F80E32" w:rsidRDefault="00F80E32" w:rsidP="008A6A63">
            <w:pPr>
              <w:pStyle w:val="TableText"/>
              <w:keepNext/>
              <w:jc w:val="center"/>
              <w:rPr>
                <w:rFonts w:hint="eastAsia"/>
              </w:rPr>
            </w:pPr>
            <w:r w:rsidRPr="00AA66C8">
              <w:rPr>
                <w:rFonts w:ascii="宋体" w:cs="宋体" w:hint="eastAsia"/>
                <w:b/>
                <w:bCs/>
                <w:i/>
                <w:iCs/>
              </w:rPr>
              <w:t>执行的阶段（Y/N）</w:t>
            </w:r>
          </w:p>
        </w:tc>
        <w:tc>
          <w:tcPr>
            <w:tcW w:w="2859" w:type="pct"/>
            <w:vMerge w:val="restart"/>
            <w:tcBorders>
              <w:top w:val="single" w:sz="6" w:space="0" w:color="auto"/>
              <w:left w:val="single" w:sz="6" w:space="0" w:color="auto"/>
              <w:right w:val="single" w:sz="6" w:space="0" w:color="auto"/>
            </w:tcBorders>
          </w:tcPr>
          <w:p w14:paraId="3B28D67E" w14:textId="77777777" w:rsidR="00F80E32" w:rsidRDefault="00F80E32" w:rsidP="008A6A63">
            <w:pPr>
              <w:pStyle w:val="TableText"/>
              <w:keepNext/>
              <w:jc w:val="center"/>
            </w:pPr>
            <w:r>
              <w:rPr>
                <w:rFonts w:ascii="宋体" w:cs="宋体" w:hint="eastAsia"/>
                <w:b/>
                <w:bCs/>
                <w:i/>
                <w:iCs/>
              </w:rPr>
              <w:t>测试策略分析</w:t>
            </w:r>
          </w:p>
        </w:tc>
      </w:tr>
      <w:tr w:rsidR="00F80E32" w14:paraId="3C743978" w14:textId="77777777">
        <w:tblPrEx>
          <w:tblCellMar>
            <w:top w:w="0" w:type="dxa"/>
            <w:bottom w:w="0" w:type="dxa"/>
          </w:tblCellMar>
        </w:tblPrEx>
        <w:trPr>
          <w:jc w:val="center"/>
        </w:trPr>
        <w:tc>
          <w:tcPr>
            <w:tcW w:w="1080" w:type="pct"/>
            <w:gridSpan w:val="2"/>
            <w:vMerge/>
            <w:tcBorders>
              <w:left w:val="single" w:sz="6" w:space="0" w:color="auto"/>
              <w:bottom w:val="single" w:sz="6" w:space="0" w:color="auto"/>
              <w:right w:val="single" w:sz="6" w:space="0" w:color="auto"/>
            </w:tcBorders>
          </w:tcPr>
          <w:p w14:paraId="6EF9C804" w14:textId="77777777" w:rsidR="00F80E32" w:rsidRDefault="00F80E32" w:rsidP="008A6A63">
            <w:pPr>
              <w:pStyle w:val="TableText"/>
              <w:keepNext/>
              <w:rPr>
                <w:rFonts w:ascii="宋体" w:cs="宋体" w:hint="eastAsia"/>
                <w:i/>
                <w:iCs/>
                <w:color w:val="0000FF"/>
              </w:rPr>
            </w:pPr>
          </w:p>
        </w:tc>
        <w:tc>
          <w:tcPr>
            <w:tcW w:w="373" w:type="pct"/>
            <w:tcBorders>
              <w:top w:val="single" w:sz="6" w:space="0" w:color="auto"/>
              <w:left w:val="single" w:sz="6" w:space="0" w:color="auto"/>
              <w:bottom w:val="single" w:sz="6" w:space="0" w:color="auto"/>
              <w:right w:val="single" w:sz="6" w:space="0" w:color="auto"/>
            </w:tcBorders>
          </w:tcPr>
          <w:p w14:paraId="7F7B2554" w14:textId="77777777" w:rsidR="00F80E32" w:rsidRPr="000C4D8F" w:rsidRDefault="00F80E32" w:rsidP="008A6A63">
            <w:pPr>
              <w:pStyle w:val="TableText"/>
              <w:keepNext/>
              <w:jc w:val="center"/>
              <w:rPr>
                <w:rFonts w:ascii="宋体" w:cs="宋体" w:hint="eastAsia"/>
                <w:b/>
                <w:bCs/>
                <w:i/>
                <w:iCs/>
              </w:rPr>
            </w:pPr>
            <w:r w:rsidRPr="000C4D8F">
              <w:rPr>
                <w:rFonts w:ascii="宋体" w:cs="宋体" w:hint="eastAsia"/>
                <w:b/>
                <w:bCs/>
                <w:i/>
                <w:iCs/>
              </w:rPr>
              <w:t>SDV</w:t>
            </w:r>
          </w:p>
        </w:tc>
        <w:tc>
          <w:tcPr>
            <w:tcW w:w="313" w:type="pct"/>
            <w:tcBorders>
              <w:top w:val="single" w:sz="6" w:space="0" w:color="auto"/>
              <w:left w:val="single" w:sz="6" w:space="0" w:color="auto"/>
              <w:bottom w:val="single" w:sz="6" w:space="0" w:color="auto"/>
              <w:right w:val="single" w:sz="6" w:space="0" w:color="auto"/>
            </w:tcBorders>
          </w:tcPr>
          <w:p w14:paraId="32540CAA" w14:textId="77777777" w:rsidR="00F80E32" w:rsidRPr="000C4D8F" w:rsidRDefault="00F80E32" w:rsidP="008A6A63">
            <w:pPr>
              <w:pStyle w:val="TableText"/>
              <w:keepNext/>
              <w:jc w:val="center"/>
              <w:rPr>
                <w:rFonts w:ascii="宋体" w:cs="宋体" w:hint="eastAsia"/>
                <w:b/>
                <w:bCs/>
                <w:i/>
                <w:iCs/>
              </w:rPr>
            </w:pPr>
            <w:r w:rsidRPr="000C4D8F">
              <w:rPr>
                <w:rFonts w:ascii="宋体" w:cs="宋体" w:hint="eastAsia"/>
                <w:b/>
                <w:bCs/>
                <w:i/>
                <w:iCs/>
              </w:rPr>
              <w:t>SIT</w:t>
            </w:r>
          </w:p>
        </w:tc>
        <w:tc>
          <w:tcPr>
            <w:tcW w:w="375" w:type="pct"/>
            <w:tcBorders>
              <w:top w:val="single" w:sz="6" w:space="0" w:color="auto"/>
              <w:left w:val="single" w:sz="6" w:space="0" w:color="auto"/>
              <w:bottom w:val="single" w:sz="6" w:space="0" w:color="auto"/>
              <w:right w:val="single" w:sz="6" w:space="0" w:color="auto"/>
            </w:tcBorders>
          </w:tcPr>
          <w:p w14:paraId="5D76A70E" w14:textId="77777777" w:rsidR="00F80E32" w:rsidRPr="000C4D8F" w:rsidRDefault="00F80E32" w:rsidP="008A6A63">
            <w:pPr>
              <w:pStyle w:val="TableText"/>
              <w:keepNext/>
              <w:jc w:val="center"/>
              <w:rPr>
                <w:rFonts w:ascii="宋体" w:cs="宋体" w:hint="eastAsia"/>
                <w:b/>
                <w:bCs/>
                <w:i/>
                <w:iCs/>
              </w:rPr>
            </w:pPr>
            <w:r w:rsidRPr="000C4D8F">
              <w:rPr>
                <w:rFonts w:ascii="宋体" w:cs="宋体" w:hint="eastAsia"/>
                <w:b/>
                <w:bCs/>
                <w:i/>
                <w:iCs/>
              </w:rPr>
              <w:t>SVT</w:t>
            </w:r>
          </w:p>
        </w:tc>
        <w:tc>
          <w:tcPr>
            <w:tcW w:w="2859" w:type="pct"/>
            <w:vMerge/>
            <w:tcBorders>
              <w:left w:val="single" w:sz="6" w:space="0" w:color="auto"/>
              <w:bottom w:val="single" w:sz="6" w:space="0" w:color="auto"/>
              <w:right w:val="single" w:sz="6" w:space="0" w:color="auto"/>
            </w:tcBorders>
          </w:tcPr>
          <w:p w14:paraId="2BF3A100" w14:textId="77777777" w:rsidR="00F80E32" w:rsidRDefault="00F80E32" w:rsidP="008A6A63">
            <w:pPr>
              <w:pStyle w:val="TableText"/>
              <w:keepNext/>
            </w:pPr>
          </w:p>
        </w:tc>
      </w:tr>
      <w:tr w:rsidR="00F80E32" w14:paraId="2439547C"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51CD7A79" w14:textId="77777777" w:rsidR="00F80E32" w:rsidRDefault="00F80E32" w:rsidP="008A6A63">
            <w:pPr>
              <w:pStyle w:val="TableText"/>
              <w:keepNext/>
              <w:jc w:val="center"/>
              <w:rPr>
                <w:i/>
                <w:iCs/>
                <w:color w:val="0000FF"/>
              </w:rPr>
            </w:pPr>
            <w:r>
              <w:rPr>
                <w:i/>
                <w:iCs/>
                <w:color w:val="0000FF"/>
              </w:rPr>
              <w:t>1</w:t>
            </w:r>
          </w:p>
        </w:tc>
        <w:tc>
          <w:tcPr>
            <w:tcW w:w="816" w:type="pct"/>
            <w:tcBorders>
              <w:top w:val="single" w:sz="6" w:space="0" w:color="auto"/>
              <w:left w:val="single" w:sz="6" w:space="0" w:color="auto"/>
              <w:bottom w:val="single" w:sz="6" w:space="0" w:color="auto"/>
              <w:right w:val="single" w:sz="6" w:space="0" w:color="auto"/>
            </w:tcBorders>
          </w:tcPr>
          <w:p w14:paraId="52E0518B" w14:textId="77777777" w:rsidR="00F80E32" w:rsidRDefault="00F80E32" w:rsidP="008A6A63">
            <w:pPr>
              <w:pStyle w:val="TableText"/>
              <w:keepNext/>
              <w:rPr>
                <w:rFonts w:ascii="宋体" w:cs="宋体" w:hint="eastAsia"/>
                <w:i/>
                <w:iCs/>
                <w:color w:val="0000FF"/>
              </w:rPr>
            </w:pPr>
            <w:r>
              <w:rPr>
                <w:rFonts w:ascii="宋体" w:cs="宋体" w:hint="eastAsia"/>
                <w:i/>
                <w:iCs/>
                <w:color w:val="0000FF"/>
              </w:rPr>
              <w:t>内部接口验证</w:t>
            </w:r>
          </w:p>
        </w:tc>
        <w:tc>
          <w:tcPr>
            <w:tcW w:w="373" w:type="pct"/>
            <w:tcBorders>
              <w:top w:val="single" w:sz="6" w:space="0" w:color="auto"/>
              <w:left w:val="single" w:sz="6" w:space="0" w:color="auto"/>
              <w:bottom w:val="single" w:sz="6" w:space="0" w:color="auto"/>
              <w:right w:val="single" w:sz="6" w:space="0" w:color="auto"/>
            </w:tcBorders>
          </w:tcPr>
          <w:p w14:paraId="02A51652" w14:textId="77777777" w:rsidR="00F80E32" w:rsidRDefault="00F80E32" w:rsidP="008A6A63">
            <w:pPr>
              <w:pStyle w:val="TableText"/>
              <w:keepNext/>
            </w:pPr>
          </w:p>
        </w:tc>
        <w:tc>
          <w:tcPr>
            <w:tcW w:w="313" w:type="pct"/>
            <w:tcBorders>
              <w:top w:val="single" w:sz="6" w:space="0" w:color="auto"/>
              <w:left w:val="single" w:sz="6" w:space="0" w:color="auto"/>
              <w:bottom w:val="single" w:sz="6" w:space="0" w:color="auto"/>
              <w:right w:val="single" w:sz="6" w:space="0" w:color="auto"/>
            </w:tcBorders>
          </w:tcPr>
          <w:p w14:paraId="1255EC95" w14:textId="77777777" w:rsidR="00F80E32" w:rsidRDefault="00F80E32" w:rsidP="008A6A63">
            <w:pPr>
              <w:pStyle w:val="TableText"/>
              <w:keepNext/>
            </w:pPr>
          </w:p>
        </w:tc>
        <w:tc>
          <w:tcPr>
            <w:tcW w:w="375" w:type="pct"/>
            <w:tcBorders>
              <w:top w:val="single" w:sz="6" w:space="0" w:color="auto"/>
              <w:left w:val="single" w:sz="6" w:space="0" w:color="auto"/>
              <w:bottom w:val="single" w:sz="6" w:space="0" w:color="auto"/>
              <w:right w:val="single" w:sz="6" w:space="0" w:color="auto"/>
            </w:tcBorders>
          </w:tcPr>
          <w:p w14:paraId="0561CABB" w14:textId="77777777" w:rsidR="00F80E32" w:rsidRDefault="00F80E32" w:rsidP="008A6A63">
            <w:pPr>
              <w:pStyle w:val="TableText"/>
              <w:keepNext/>
            </w:pPr>
          </w:p>
        </w:tc>
        <w:tc>
          <w:tcPr>
            <w:tcW w:w="2859" w:type="pct"/>
            <w:tcBorders>
              <w:top w:val="single" w:sz="6" w:space="0" w:color="auto"/>
              <w:left w:val="single" w:sz="6" w:space="0" w:color="auto"/>
              <w:bottom w:val="single" w:sz="6" w:space="0" w:color="auto"/>
              <w:right w:val="single" w:sz="6" w:space="0" w:color="auto"/>
            </w:tcBorders>
          </w:tcPr>
          <w:p w14:paraId="13AB0DB3" w14:textId="77777777" w:rsidR="00F80E32" w:rsidRDefault="00F80E32" w:rsidP="008A6A63">
            <w:pPr>
              <w:pStyle w:val="TableText"/>
              <w:keepNext/>
            </w:pPr>
          </w:p>
        </w:tc>
      </w:tr>
      <w:tr w:rsidR="00F80E32" w14:paraId="7FE05474"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466AE553" w14:textId="77777777" w:rsidR="00F80E32" w:rsidRDefault="00F80E32" w:rsidP="008A6A63">
            <w:pPr>
              <w:pStyle w:val="TableText"/>
              <w:keepNext/>
              <w:jc w:val="center"/>
            </w:pPr>
            <w:r>
              <w:rPr>
                <w:i/>
                <w:iCs/>
                <w:color w:val="0000FF"/>
              </w:rPr>
              <w:t>2</w:t>
            </w:r>
          </w:p>
        </w:tc>
        <w:tc>
          <w:tcPr>
            <w:tcW w:w="816" w:type="pct"/>
            <w:tcBorders>
              <w:top w:val="single" w:sz="6" w:space="0" w:color="auto"/>
              <w:left w:val="single" w:sz="6" w:space="0" w:color="auto"/>
              <w:bottom w:val="single" w:sz="6" w:space="0" w:color="auto"/>
              <w:right w:val="single" w:sz="6" w:space="0" w:color="auto"/>
            </w:tcBorders>
          </w:tcPr>
          <w:p w14:paraId="0DEC778C" w14:textId="77777777" w:rsidR="00F80E32" w:rsidRDefault="00F80E32" w:rsidP="008A6A63">
            <w:pPr>
              <w:pStyle w:val="af4"/>
              <w:spacing w:line="240" w:lineRule="auto"/>
            </w:pPr>
            <w:r>
              <w:rPr>
                <w:rFonts w:ascii="宋体" w:cs="宋体" w:hint="eastAsia"/>
                <w:i/>
                <w:iCs/>
                <w:color w:val="0000FF"/>
              </w:rPr>
              <w:t>功能测试</w:t>
            </w:r>
          </w:p>
        </w:tc>
        <w:tc>
          <w:tcPr>
            <w:tcW w:w="373" w:type="pct"/>
            <w:tcBorders>
              <w:top w:val="single" w:sz="6" w:space="0" w:color="auto"/>
              <w:left w:val="single" w:sz="6" w:space="0" w:color="auto"/>
              <w:bottom w:val="single" w:sz="6" w:space="0" w:color="auto"/>
              <w:right w:val="single" w:sz="6" w:space="0" w:color="auto"/>
            </w:tcBorders>
          </w:tcPr>
          <w:p w14:paraId="43B2F9E5" w14:textId="77777777" w:rsidR="00F80E32" w:rsidRDefault="00F80E32"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44299D55" w14:textId="77777777" w:rsidR="00F80E32" w:rsidRDefault="00F80E32" w:rsidP="008A6A63">
            <w:pPr>
              <w:pStyle w:val="af4"/>
              <w:spacing w:line="240" w:lineRule="auto"/>
            </w:pPr>
          </w:p>
        </w:tc>
        <w:tc>
          <w:tcPr>
            <w:tcW w:w="375" w:type="pct"/>
            <w:tcBorders>
              <w:top w:val="single" w:sz="6" w:space="0" w:color="auto"/>
              <w:left w:val="single" w:sz="6" w:space="0" w:color="auto"/>
              <w:bottom w:val="single" w:sz="6" w:space="0" w:color="auto"/>
              <w:right w:val="single" w:sz="6" w:space="0" w:color="auto"/>
            </w:tcBorders>
          </w:tcPr>
          <w:p w14:paraId="0B85A93D" w14:textId="77777777" w:rsidR="00F80E32" w:rsidRDefault="00F80E32"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21BA3718" w14:textId="77777777" w:rsidR="00F80E32" w:rsidRDefault="00F80E32" w:rsidP="008A6A63">
            <w:pPr>
              <w:pStyle w:val="af4"/>
              <w:spacing w:line="240" w:lineRule="auto"/>
            </w:pPr>
          </w:p>
        </w:tc>
      </w:tr>
      <w:tr w:rsidR="00F80E32" w14:paraId="568B44CD"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5C14E3F2" w14:textId="77777777" w:rsidR="00F80E32" w:rsidRDefault="00F80E32" w:rsidP="008A6A63">
            <w:pPr>
              <w:pStyle w:val="TableText"/>
              <w:keepNext/>
              <w:jc w:val="center"/>
            </w:pPr>
            <w:r>
              <w:rPr>
                <w:i/>
                <w:iCs/>
                <w:color w:val="0000FF"/>
              </w:rPr>
              <w:t>3</w:t>
            </w:r>
          </w:p>
        </w:tc>
        <w:tc>
          <w:tcPr>
            <w:tcW w:w="816" w:type="pct"/>
            <w:tcBorders>
              <w:top w:val="single" w:sz="6" w:space="0" w:color="auto"/>
              <w:left w:val="single" w:sz="6" w:space="0" w:color="auto"/>
              <w:bottom w:val="single" w:sz="6" w:space="0" w:color="auto"/>
              <w:right w:val="single" w:sz="6" w:space="0" w:color="auto"/>
            </w:tcBorders>
          </w:tcPr>
          <w:p w14:paraId="287993DB" w14:textId="77777777" w:rsidR="00F80E32" w:rsidRDefault="00F80E32" w:rsidP="008A6A63">
            <w:pPr>
              <w:pStyle w:val="af4"/>
              <w:spacing w:line="240" w:lineRule="auto"/>
            </w:pPr>
            <w:r>
              <w:rPr>
                <w:rFonts w:ascii="宋体" w:cs="宋体" w:hint="eastAsia"/>
                <w:i/>
                <w:iCs/>
                <w:color w:val="0000FF"/>
              </w:rPr>
              <w:t>性能</w:t>
            </w:r>
            <w:r>
              <w:rPr>
                <w:i/>
                <w:iCs/>
                <w:color w:val="0000FF"/>
              </w:rPr>
              <w:t>/</w:t>
            </w:r>
            <w:r>
              <w:rPr>
                <w:rFonts w:ascii="宋体" w:cs="宋体" w:hint="eastAsia"/>
                <w:i/>
                <w:iCs/>
                <w:color w:val="0000FF"/>
              </w:rPr>
              <w:t>指标测试</w:t>
            </w:r>
          </w:p>
        </w:tc>
        <w:tc>
          <w:tcPr>
            <w:tcW w:w="373" w:type="pct"/>
            <w:tcBorders>
              <w:top w:val="single" w:sz="6" w:space="0" w:color="auto"/>
              <w:left w:val="single" w:sz="6" w:space="0" w:color="auto"/>
              <w:bottom w:val="single" w:sz="6" w:space="0" w:color="auto"/>
              <w:right w:val="single" w:sz="6" w:space="0" w:color="auto"/>
            </w:tcBorders>
          </w:tcPr>
          <w:p w14:paraId="5B2A0356" w14:textId="77777777" w:rsidR="00F80E32" w:rsidRDefault="00F80E32"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75CEDEB8" w14:textId="77777777" w:rsidR="00F80E32" w:rsidRDefault="00F80E32" w:rsidP="008A6A63">
            <w:pPr>
              <w:pStyle w:val="af4"/>
              <w:spacing w:line="240" w:lineRule="auto"/>
            </w:pPr>
          </w:p>
        </w:tc>
        <w:tc>
          <w:tcPr>
            <w:tcW w:w="375" w:type="pct"/>
            <w:tcBorders>
              <w:top w:val="single" w:sz="6" w:space="0" w:color="auto"/>
              <w:left w:val="single" w:sz="6" w:space="0" w:color="auto"/>
              <w:bottom w:val="single" w:sz="6" w:space="0" w:color="auto"/>
              <w:right w:val="single" w:sz="6" w:space="0" w:color="auto"/>
            </w:tcBorders>
          </w:tcPr>
          <w:p w14:paraId="1C4328F0" w14:textId="77777777" w:rsidR="00F80E32" w:rsidRDefault="00F80E32"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57864ED6" w14:textId="77777777" w:rsidR="00F80E32" w:rsidRDefault="00F80E32" w:rsidP="008A6A63">
            <w:pPr>
              <w:pStyle w:val="af4"/>
              <w:spacing w:line="240" w:lineRule="auto"/>
            </w:pPr>
          </w:p>
        </w:tc>
      </w:tr>
      <w:tr w:rsidR="00F80E32" w14:paraId="3307E587"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37DB5D3E" w14:textId="77777777" w:rsidR="00F80E32" w:rsidRDefault="00F80E32" w:rsidP="008A6A63">
            <w:pPr>
              <w:pStyle w:val="TableText"/>
              <w:keepNext/>
              <w:jc w:val="center"/>
            </w:pPr>
            <w:r>
              <w:rPr>
                <w:i/>
                <w:iCs/>
                <w:color w:val="0000FF"/>
              </w:rPr>
              <w:t>4</w:t>
            </w:r>
          </w:p>
        </w:tc>
        <w:tc>
          <w:tcPr>
            <w:tcW w:w="816" w:type="pct"/>
            <w:tcBorders>
              <w:top w:val="single" w:sz="6" w:space="0" w:color="auto"/>
              <w:left w:val="single" w:sz="6" w:space="0" w:color="auto"/>
              <w:bottom w:val="single" w:sz="6" w:space="0" w:color="auto"/>
              <w:right w:val="single" w:sz="6" w:space="0" w:color="auto"/>
            </w:tcBorders>
          </w:tcPr>
          <w:p w14:paraId="7594D528" w14:textId="77777777" w:rsidR="00F80E32" w:rsidRDefault="00F80E32" w:rsidP="008A6A63">
            <w:pPr>
              <w:pStyle w:val="af4"/>
              <w:spacing w:line="240" w:lineRule="auto"/>
            </w:pPr>
            <w:r>
              <w:rPr>
                <w:rFonts w:ascii="宋体" w:cs="宋体" w:hint="eastAsia"/>
                <w:i/>
                <w:iCs/>
                <w:color w:val="0000FF"/>
              </w:rPr>
              <w:t>软件协议一致性测试</w:t>
            </w:r>
          </w:p>
        </w:tc>
        <w:tc>
          <w:tcPr>
            <w:tcW w:w="373" w:type="pct"/>
            <w:tcBorders>
              <w:top w:val="single" w:sz="6" w:space="0" w:color="auto"/>
              <w:left w:val="single" w:sz="6" w:space="0" w:color="auto"/>
              <w:bottom w:val="single" w:sz="6" w:space="0" w:color="auto"/>
              <w:right w:val="single" w:sz="6" w:space="0" w:color="auto"/>
            </w:tcBorders>
          </w:tcPr>
          <w:p w14:paraId="69C2643A" w14:textId="77777777" w:rsidR="00F80E32" w:rsidRDefault="00F80E32"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618BF948" w14:textId="77777777" w:rsidR="00F80E32" w:rsidRDefault="00F80E32" w:rsidP="008A6A63">
            <w:pPr>
              <w:pStyle w:val="af4"/>
              <w:spacing w:line="240" w:lineRule="auto"/>
            </w:pPr>
          </w:p>
        </w:tc>
        <w:tc>
          <w:tcPr>
            <w:tcW w:w="375" w:type="pct"/>
            <w:tcBorders>
              <w:top w:val="single" w:sz="6" w:space="0" w:color="auto"/>
              <w:left w:val="single" w:sz="6" w:space="0" w:color="auto"/>
              <w:bottom w:val="single" w:sz="6" w:space="0" w:color="auto"/>
              <w:right w:val="single" w:sz="6" w:space="0" w:color="auto"/>
            </w:tcBorders>
          </w:tcPr>
          <w:p w14:paraId="51E734CB" w14:textId="77777777" w:rsidR="00F80E32" w:rsidRDefault="00F80E32"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2DE13055" w14:textId="77777777" w:rsidR="00F80E32" w:rsidRDefault="00F80E32" w:rsidP="008A6A63">
            <w:pPr>
              <w:pStyle w:val="af4"/>
              <w:spacing w:line="240" w:lineRule="auto"/>
            </w:pPr>
          </w:p>
        </w:tc>
      </w:tr>
      <w:tr w:rsidR="00F80E32" w14:paraId="738E256F"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50FD2BCE" w14:textId="77777777" w:rsidR="00F80E32" w:rsidRDefault="00F80E32" w:rsidP="008A6A63">
            <w:pPr>
              <w:pStyle w:val="TableText"/>
              <w:keepNext/>
              <w:jc w:val="center"/>
            </w:pPr>
            <w:r>
              <w:rPr>
                <w:i/>
                <w:iCs/>
                <w:color w:val="0000FF"/>
              </w:rPr>
              <w:t>5</w:t>
            </w:r>
          </w:p>
        </w:tc>
        <w:tc>
          <w:tcPr>
            <w:tcW w:w="816" w:type="pct"/>
            <w:tcBorders>
              <w:top w:val="single" w:sz="6" w:space="0" w:color="auto"/>
              <w:left w:val="single" w:sz="6" w:space="0" w:color="auto"/>
              <w:bottom w:val="single" w:sz="6" w:space="0" w:color="auto"/>
              <w:right w:val="single" w:sz="6" w:space="0" w:color="auto"/>
            </w:tcBorders>
          </w:tcPr>
          <w:p w14:paraId="1B866DC8" w14:textId="77777777" w:rsidR="00F80E32" w:rsidRDefault="00813B2C" w:rsidP="008A6A63">
            <w:pPr>
              <w:pStyle w:val="af4"/>
              <w:spacing w:line="240" w:lineRule="auto"/>
            </w:pPr>
            <w:r>
              <w:rPr>
                <w:rFonts w:ascii="宋体" w:cs="宋体" w:hint="eastAsia"/>
                <w:i/>
                <w:iCs/>
                <w:color w:val="0000FF"/>
              </w:rPr>
              <w:t>硬件可靠性测试</w:t>
            </w:r>
          </w:p>
        </w:tc>
        <w:tc>
          <w:tcPr>
            <w:tcW w:w="373" w:type="pct"/>
            <w:tcBorders>
              <w:top w:val="single" w:sz="6" w:space="0" w:color="auto"/>
              <w:left w:val="single" w:sz="6" w:space="0" w:color="auto"/>
              <w:bottom w:val="single" w:sz="6" w:space="0" w:color="auto"/>
              <w:right w:val="single" w:sz="6" w:space="0" w:color="auto"/>
            </w:tcBorders>
          </w:tcPr>
          <w:p w14:paraId="0F2E535F" w14:textId="77777777" w:rsidR="00F80E32" w:rsidRDefault="00F80E32"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7F412273" w14:textId="77777777" w:rsidR="00F80E32" w:rsidRDefault="00F80E32" w:rsidP="008A6A63">
            <w:pPr>
              <w:pStyle w:val="af4"/>
              <w:spacing w:line="240" w:lineRule="auto"/>
            </w:pPr>
          </w:p>
        </w:tc>
        <w:tc>
          <w:tcPr>
            <w:tcW w:w="375" w:type="pct"/>
            <w:tcBorders>
              <w:top w:val="single" w:sz="6" w:space="0" w:color="auto"/>
              <w:left w:val="single" w:sz="6" w:space="0" w:color="auto"/>
              <w:bottom w:val="single" w:sz="6" w:space="0" w:color="auto"/>
              <w:right w:val="single" w:sz="6" w:space="0" w:color="auto"/>
            </w:tcBorders>
          </w:tcPr>
          <w:p w14:paraId="00D385CD" w14:textId="77777777" w:rsidR="00F80E32" w:rsidRDefault="00F80E32"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4DC0ABDD" w14:textId="77777777" w:rsidR="00F80E32" w:rsidRDefault="00F80E32" w:rsidP="008A6A63">
            <w:pPr>
              <w:pStyle w:val="af4"/>
              <w:spacing w:line="240" w:lineRule="auto"/>
            </w:pPr>
          </w:p>
        </w:tc>
      </w:tr>
      <w:tr w:rsidR="00507547" w14:paraId="67E19C7A"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2F3F0B10" w14:textId="77777777" w:rsidR="00507547" w:rsidRDefault="00507547" w:rsidP="002A4313">
            <w:pPr>
              <w:pStyle w:val="TableText"/>
              <w:keepNext/>
              <w:jc w:val="center"/>
              <w:rPr>
                <w:rFonts w:hint="eastAsia"/>
                <w:i/>
                <w:iCs/>
                <w:color w:val="0000FF"/>
              </w:rPr>
            </w:pPr>
            <w:r>
              <w:rPr>
                <w:rFonts w:hint="eastAsia"/>
                <w:i/>
                <w:iCs/>
                <w:color w:val="0000FF"/>
              </w:rPr>
              <w:t>6</w:t>
            </w:r>
          </w:p>
        </w:tc>
        <w:tc>
          <w:tcPr>
            <w:tcW w:w="816" w:type="pct"/>
            <w:tcBorders>
              <w:top w:val="single" w:sz="6" w:space="0" w:color="auto"/>
              <w:left w:val="single" w:sz="6" w:space="0" w:color="auto"/>
              <w:bottom w:val="single" w:sz="6" w:space="0" w:color="auto"/>
              <w:right w:val="single" w:sz="6" w:space="0" w:color="auto"/>
            </w:tcBorders>
          </w:tcPr>
          <w:p w14:paraId="2098227B" w14:textId="77777777" w:rsidR="00507547" w:rsidRDefault="00507547" w:rsidP="002A4313">
            <w:pPr>
              <w:pStyle w:val="af4"/>
              <w:spacing w:line="240" w:lineRule="auto"/>
              <w:rPr>
                <w:rFonts w:ascii="宋体" w:cs="宋体" w:hint="eastAsia"/>
                <w:i/>
                <w:iCs/>
                <w:color w:val="0000FF"/>
              </w:rPr>
            </w:pPr>
            <w:r>
              <w:rPr>
                <w:rFonts w:ascii="宋体" w:cs="宋体" w:hint="eastAsia"/>
                <w:i/>
                <w:iCs/>
                <w:color w:val="0000FF"/>
              </w:rPr>
              <w:t>版本兼容性测试</w:t>
            </w:r>
          </w:p>
        </w:tc>
        <w:tc>
          <w:tcPr>
            <w:tcW w:w="373" w:type="pct"/>
            <w:tcBorders>
              <w:top w:val="single" w:sz="6" w:space="0" w:color="auto"/>
              <w:left w:val="single" w:sz="6" w:space="0" w:color="auto"/>
              <w:bottom w:val="single" w:sz="6" w:space="0" w:color="auto"/>
              <w:right w:val="single" w:sz="6" w:space="0" w:color="auto"/>
            </w:tcBorders>
          </w:tcPr>
          <w:p w14:paraId="076F8EF8" w14:textId="77777777" w:rsidR="00507547" w:rsidRDefault="00507547" w:rsidP="002A431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5DCC821B" w14:textId="77777777" w:rsidR="00507547" w:rsidRDefault="00507547" w:rsidP="002A4313">
            <w:pPr>
              <w:pStyle w:val="af4"/>
              <w:spacing w:line="240" w:lineRule="auto"/>
            </w:pPr>
          </w:p>
        </w:tc>
        <w:tc>
          <w:tcPr>
            <w:tcW w:w="375" w:type="pct"/>
            <w:tcBorders>
              <w:top w:val="single" w:sz="6" w:space="0" w:color="auto"/>
              <w:left w:val="single" w:sz="6" w:space="0" w:color="auto"/>
              <w:bottom w:val="single" w:sz="6" w:space="0" w:color="auto"/>
              <w:right w:val="single" w:sz="6" w:space="0" w:color="auto"/>
            </w:tcBorders>
          </w:tcPr>
          <w:p w14:paraId="09A820A0" w14:textId="77777777" w:rsidR="00507547" w:rsidRPr="006C2F50" w:rsidRDefault="00507547" w:rsidP="002A4313">
            <w:pPr>
              <w:pStyle w:val="af4"/>
              <w:spacing w:line="240" w:lineRule="auto"/>
              <w:rPr>
                <w:rFonts w:ascii="宋体" w:cs="宋体"/>
                <w:i/>
                <w:iCs/>
                <w:color w:val="0000FF"/>
              </w:rPr>
            </w:pPr>
          </w:p>
        </w:tc>
        <w:tc>
          <w:tcPr>
            <w:tcW w:w="2859" w:type="pct"/>
            <w:tcBorders>
              <w:top w:val="single" w:sz="6" w:space="0" w:color="auto"/>
              <w:left w:val="single" w:sz="6" w:space="0" w:color="auto"/>
              <w:bottom w:val="single" w:sz="6" w:space="0" w:color="auto"/>
              <w:right w:val="single" w:sz="6" w:space="0" w:color="auto"/>
            </w:tcBorders>
          </w:tcPr>
          <w:p w14:paraId="11F8534C" w14:textId="77777777" w:rsidR="00507547" w:rsidRDefault="00507547" w:rsidP="002A4313">
            <w:pPr>
              <w:pStyle w:val="af4"/>
              <w:spacing w:line="240" w:lineRule="auto"/>
              <w:rPr>
                <w:rFonts w:ascii="宋体" w:cs="宋体" w:hint="eastAsia"/>
                <w:i/>
                <w:iCs/>
                <w:color w:val="0000FF"/>
              </w:rPr>
            </w:pPr>
            <w:r w:rsidRPr="006C2F50">
              <w:rPr>
                <w:rFonts w:ascii="宋体" w:cs="宋体" w:hint="eastAsia"/>
                <w:i/>
                <w:iCs/>
                <w:color w:val="0000FF"/>
              </w:rPr>
              <w:t>版本描述文件《PCM04T02-Version Description Document.dot》</w:t>
            </w:r>
            <w:r w:rsidRPr="00312E36">
              <w:rPr>
                <w:rFonts w:ascii="宋体" w:cs="宋体" w:hint="eastAsia"/>
                <w:i/>
                <w:iCs/>
                <w:color w:val="0000FF"/>
              </w:rPr>
              <w:t>及《Version Configuration Information Form》中</w:t>
            </w:r>
            <w:r w:rsidRPr="006C2F50">
              <w:rPr>
                <w:rFonts w:ascii="宋体" w:cs="宋体" w:hint="eastAsia"/>
                <w:i/>
                <w:iCs/>
                <w:color w:val="0000FF"/>
              </w:rPr>
              <w:t>的“版本兼容性说明”章节必须验证。</w:t>
            </w:r>
          </w:p>
          <w:p w14:paraId="7EA054C9" w14:textId="77777777" w:rsidR="009D7F6B" w:rsidRPr="009D7F6B" w:rsidRDefault="009D7F6B" w:rsidP="002A4313">
            <w:pPr>
              <w:pStyle w:val="af4"/>
              <w:spacing w:line="240" w:lineRule="auto"/>
              <w:rPr>
                <w:rFonts w:ascii="宋体" w:cs="宋体"/>
                <w:i/>
                <w:iCs/>
                <w:color w:val="0000FF"/>
              </w:rPr>
            </w:pPr>
            <w:r w:rsidRPr="009D7F6B">
              <w:rPr>
                <w:rFonts w:ascii="宋体" w:cs="宋体" w:hint="eastAsia"/>
                <w:i/>
                <w:iCs/>
                <w:color w:val="0000FF"/>
              </w:rPr>
              <w:t>新旧版本兼容性，周边配套产品兼容性必须验证。</w:t>
            </w:r>
          </w:p>
        </w:tc>
      </w:tr>
      <w:tr w:rsidR="00507547" w14:paraId="55E31D28"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553CDF18" w14:textId="77777777" w:rsidR="00507547" w:rsidRDefault="00507547" w:rsidP="008A6A63">
            <w:pPr>
              <w:pStyle w:val="TableText"/>
              <w:keepNext/>
              <w:jc w:val="center"/>
              <w:rPr>
                <w:rFonts w:hint="eastAsia"/>
              </w:rPr>
            </w:pPr>
            <w:r>
              <w:rPr>
                <w:rFonts w:hint="eastAsia"/>
                <w:i/>
                <w:iCs/>
                <w:color w:val="0000FF"/>
              </w:rPr>
              <w:t>7</w:t>
            </w:r>
          </w:p>
        </w:tc>
        <w:tc>
          <w:tcPr>
            <w:tcW w:w="816" w:type="pct"/>
            <w:tcBorders>
              <w:top w:val="single" w:sz="6" w:space="0" w:color="auto"/>
              <w:left w:val="single" w:sz="6" w:space="0" w:color="auto"/>
              <w:bottom w:val="single" w:sz="6" w:space="0" w:color="auto"/>
              <w:right w:val="single" w:sz="6" w:space="0" w:color="auto"/>
            </w:tcBorders>
          </w:tcPr>
          <w:p w14:paraId="1B476F57" w14:textId="77777777" w:rsidR="00507547" w:rsidRDefault="00507547" w:rsidP="008A6A63">
            <w:pPr>
              <w:pStyle w:val="af4"/>
              <w:spacing w:line="240" w:lineRule="auto"/>
            </w:pPr>
            <w:r>
              <w:rPr>
                <w:rFonts w:ascii="宋体" w:cs="宋体" w:hint="eastAsia"/>
                <w:i/>
                <w:iCs/>
                <w:color w:val="0000FF"/>
              </w:rPr>
              <w:t>电磁兼容性</w:t>
            </w:r>
            <w:r>
              <w:rPr>
                <w:i/>
                <w:iCs/>
                <w:color w:val="0000FF"/>
              </w:rPr>
              <w:t>(EMC)</w:t>
            </w:r>
            <w:r>
              <w:rPr>
                <w:rFonts w:ascii="宋体" w:cs="宋体" w:hint="eastAsia"/>
                <w:i/>
                <w:iCs/>
                <w:color w:val="0000FF"/>
              </w:rPr>
              <w:t>测试</w:t>
            </w:r>
          </w:p>
        </w:tc>
        <w:tc>
          <w:tcPr>
            <w:tcW w:w="373" w:type="pct"/>
            <w:tcBorders>
              <w:top w:val="single" w:sz="6" w:space="0" w:color="auto"/>
              <w:left w:val="single" w:sz="6" w:space="0" w:color="auto"/>
              <w:bottom w:val="single" w:sz="6" w:space="0" w:color="auto"/>
              <w:right w:val="single" w:sz="6" w:space="0" w:color="auto"/>
            </w:tcBorders>
          </w:tcPr>
          <w:p w14:paraId="1E872B5C" w14:textId="77777777" w:rsidR="00507547" w:rsidRDefault="00507547"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4297183A" w14:textId="77777777" w:rsidR="00507547" w:rsidRDefault="00507547" w:rsidP="008A6A63">
            <w:pPr>
              <w:pStyle w:val="af4"/>
              <w:spacing w:line="240" w:lineRule="auto"/>
            </w:pPr>
          </w:p>
        </w:tc>
        <w:tc>
          <w:tcPr>
            <w:tcW w:w="375" w:type="pct"/>
            <w:tcBorders>
              <w:top w:val="single" w:sz="6" w:space="0" w:color="auto"/>
              <w:left w:val="single" w:sz="6" w:space="0" w:color="auto"/>
              <w:bottom w:val="single" w:sz="6" w:space="0" w:color="auto"/>
              <w:right w:val="single" w:sz="6" w:space="0" w:color="auto"/>
            </w:tcBorders>
          </w:tcPr>
          <w:p w14:paraId="39893E90" w14:textId="77777777" w:rsidR="00507547" w:rsidRDefault="00507547"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6131FDD1" w14:textId="77777777" w:rsidR="00507547" w:rsidRDefault="00507547" w:rsidP="008A6A63">
            <w:pPr>
              <w:pStyle w:val="af4"/>
              <w:spacing w:line="240" w:lineRule="auto"/>
            </w:pPr>
          </w:p>
        </w:tc>
      </w:tr>
      <w:tr w:rsidR="00507547" w14:paraId="15D504E0"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04E26665" w14:textId="77777777" w:rsidR="00507547" w:rsidRDefault="00507547" w:rsidP="008A6A63">
            <w:pPr>
              <w:pStyle w:val="TableText"/>
              <w:keepNext/>
              <w:jc w:val="center"/>
              <w:rPr>
                <w:rFonts w:hint="eastAsia"/>
              </w:rPr>
            </w:pPr>
            <w:r>
              <w:rPr>
                <w:rFonts w:hint="eastAsia"/>
                <w:i/>
                <w:iCs/>
                <w:color w:val="0000FF"/>
              </w:rPr>
              <w:t>8</w:t>
            </w:r>
          </w:p>
        </w:tc>
        <w:tc>
          <w:tcPr>
            <w:tcW w:w="816" w:type="pct"/>
            <w:tcBorders>
              <w:top w:val="single" w:sz="6" w:space="0" w:color="auto"/>
              <w:left w:val="single" w:sz="6" w:space="0" w:color="auto"/>
              <w:bottom w:val="single" w:sz="6" w:space="0" w:color="auto"/>
              <w:right w:val="single" w:sz="6" w:space="0" w:color="auto"/>
            </w:tcBorders>
          </w:tcPr>
          <w:p w14:paraId="7C7EE284" w14:textId="77777777" w:rsidR="00507547" w:rsidRDefault="00545891" w:rsidP="008A6A63">
            <w:pPr>
              <w:pStyle w:val="af4"/>
              <w:spacing w:line="240" w:lineRule="auto"/>
            </w:pPr>
            <w:r>
              <w:rPr>
                <w:rFonts w:ascii="宋体" w:cs="宋体" w:hint="eastAsia"/>
                <w:i/>
                <w:iCs/>
                <w:color w:val="0000FF"/>
              </w:rPr>
              <w:t>安</w:t>
            </w:r>
            <w:proofErr w:type="gramStart"/>
            <w:r>
              <w:rPr>
                <w:rFonts w:ascii="宋体" w:cs="宋体" w:hint="eastAsia"/>
                <w:i/>
                <w:iCs/>
                <w:color w:val="0000FF"/>
              </w:rPr>
              <w:t>规</w:t>
            </w:r>
            <w:proofErr w:type="gramEnd"/>
            <w:r w:rsidR="00507547">
              <w:rPr>
                <w:rFonts w:ascii="宋体" w:cs="宋体" w:hint="eastAsia"/>
                <w:i/>
                <w:iCs/>
                <w:color w:val="0000FF"/>
              </w:rPr>
              <w:t>测试</w:t>
            </w:r>
          </w:p>
        </w:tc>
        <w:tc>
          <w:tcPr>
            <w:tcW w:w="373" w:type="pct"/>
            <w:tcBorders>
              <w:top w:val="single" w:sz="6" w:space="0" w:color="auto"/>
              <w:left w:val="single" w:sz="6" w:space="0" w:color="auto"/>
              <w:bottom w:val="single" w:sz="6" w:space="0" w:color="auto"/>
              <w:right w:val="single" w:sz="6" w:space="0" w:color="auto"/>
            </w:tcBorders>
          </w:tcPr>
          <w:p w14:paraId="2AC4DA24" w14:textId="77777777" w:rsidR="00507547" w:rsidRDefault="00507547"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5CF1580A" w14:textId="77777777" w:rsidR="00507547" w:rsidRDefault="00507547" w:rsidP="008A6A63">
            <w:pPr>
              <w:pStyle w:val="af4"/>
              <w:spacing w:line="240" w:lineRule="auto"/>
            </w:pPr>
          </w:p>
        </w:tc>
        <w:tc>
          <w:tcPr>
            <w:tcW w:w="375" w:type="pct"/>
            <w:tcBorders>
              <w:top w:val="single" w:sz="6" w:space="0" w:color="auto"/>
              <w:left w:val="single" w:sz="6" w:space="0" w:color="auto"/>
              <w:bottom w:val="single" w:sz="6" w:space="0" w:color="auto"/>
              <w:right w:val="single" w:sz="6" w:space="0" w:color="auto"/>
            </w:tcBorders>
          </w:tcPr>
          <w:p w14:paraId="31CB63FB" w14:textId="77777777" w:rsidR="00507547" w:rsidRDefault="00507547"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62C760AF" w14:textId="77777777" w:rsidR="00507547" w:rsidRDefault="00507547" w:rsidP="008A6A63">
            <w:pPr>
              <w:pStyle w:val="af4"/>
              <w:spacing w:line="240" w:lineRule="auto"/>
            </w:pPr>
          </w:p>
        </w:tc>
      </w:tr>
      <w:tr w:rsidR="00507547" w14:paraId="5BCA3E2F"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2828BD0C" w14:textId="77777777" w:rsidR="00507547" w:rsidRDefault="00507547" w:rsidP="008A6A63">
            <w:pPr>
              <w:pStyle w:val="TableText"/>
              <w:keepNext/>
              <w:jc w:val="center"/>
              <w:rPr>
                <w:rFonts w:hint="eastAsia"/>
              </w:rPr>
            </w:pPr>
            <w:r>
              <w:rPr>
                <w:rFonts w:hint="eastAsia"/>
                <w:i/>
                <w:iCs/>
                <w:color w:val="0000FF"/>
              </w:rPr>
              <w:t>9</w:t>
            </w:r>
          </w:p>
        </w:tc>
        <w:tc>
          <w:tcPr>
            <w:tcW w:w="816" w:type="pct"/>
            <w:tcBorders>
              <w:top w:val="single" w:sz="6" w:space="0" w:color="auto"/>
              <w:left w:val="single" w:sz="6" w:space="0" w:color="auto"/>
              <w:bottom w:val="single" w:sz="6" w:space="0" w:color="auto"/>
              <w:right w:val="single" w:sz="6" w:space="0" w:color="auto"/>
            </w:tcBorders>
          </w:tcPr>
          <w:p w14:paraId="3DE94DA0" w14:textId="77777777" w:rsidR="00507547" w:rsidRDefault="00507547" w:rsidP="008A6A63">
            <w:pPr>
              <w:pStyle w:val="af4"/>
              <w:spacing w:line="240" w:lineRule="auto"/>
            </w:pPr>
            <w:r>
              <w:rPr>
                <w:rFonts w:ascii="宋体" w:cs="宋体" w:hint="eastAsia"/>
                <w:i/>
                <w:iCs/>
                <w:color w:val="0000FF"/>
              </w:rPr>
              <w:t>噪声测试</w:t>
            </w:r>
          </w:p>
        </w:tc>
        <w:tc>
          <w:tcPr>
            <w:tcW w:w="373" w:type="pct"/>
            <w:tcBorders>
              <w:top w:val="single" w:sz="6" w:space="0" w:color="auto"/>
              <w:left w:val="single" w:sz="6" w:space="0" w:color="auto"/>
              <w:bottom w:val="single" w:sz="6" w:space="0" w:color="auto"/>
              <w:right w:val="single" w:sz="6" w:space="0" w:color="auto"/>
            </w:tcBorders>
          </w:tcPr>
          <w:p w14:paraId="3A53CBEA" w14:textId="77777777" w:rsidR="00507547" w:rsidRDefault="00507547"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3BC2B337" w14:textId="77777777" w:rsidR="00507547" w:rsidRDefault="00507547" w:rsidP="008A6A63">
            <w:pPr>
              <w:pStyle w:val="af4"/>
              <w:spacing w:line="240" w:lineRule="auto"/>
            </w:pPr>
          </w:p>
        </w:tc>
        <w:tc>
          <w:tcPr>
            <w:tcW w:w="375" w:type="pct"/>
            <w:tcBorders>
              <w:top w:val="single" w:sz="6" w:space="0" w:color="auto"/>
              <w:left w:val="single" w:sz="6" w:space="0" w:color="auto"/>
              <w:bottom w:val="single" w:sz="6" w:space="0" w:color="auto"/>
              <w:right w:val="single" w:sz="6" w:space="0" w:color="auto"/>
            </w:tcBorders>
          </w:tcPr>
          <w:p w14:paraId="37620B57" w14:textId="77777777" w:rsidR="00507547" w:rsidRDefault="00507547"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4759D196" w14:textId="77777777" w:rsidR="00507547" w:rsidRDefault="00507547" w:rsidP="008A6A63">
            <w:pPr>
              <w:pStyle w:val="af4"/>
              <w:spacing w:line="240" w:lineRule="auto"/>
            </w:pPr>
          </w:p>
        </w:tc>
      </w:tr>
      <w:tr w:rsidR="00507547" w14:paraId="25CC10C3" w14:textId="77777777">
        <w:tblPrEx>
          <w:tblCellMar>
            <w:top w:w="0" w:type="dxa"/>
            <w:bottom w:w="0" w:type="dxa"/>
          </w:tblCellMar>
        </w:tblPrEx>
        <w:trPr>
          <w:trHeight w:val="240"/>
          <w:jc w:val="center"/>
        </w:trPr>
        <w:tc>
          <w:tcPr>
            <w:tcW w:w="264" w:type="pct"/>
            <w:tcBorders>
              <w:top w:val="single" w:sz="6" w:space="0" w:color="auto"/>
              <w:left w:val="single" w:sz="6" w:space="0" w:color="auto"/>
              <w:bottom w:val="single" w:sz="6" w:space="0" w:color="auto"/>
              <w:right w:val="single" w:sz="6" w:space="0" w:color="auto"/>
            </w:tcBorders>
          </w:tcPr>
          <w:p w14:paraId="78C070FB" w14:textId="77777777" w:rsidR="00507547" w:rsidRDefault="00507547" w:rsidP="008A6A63">
            <w:pPr>
              <w:pStyle w:val="TableText"/>
              <w:keepNext/>
              <w:jc w:val="center"/>
              <w:rPr>
                <w:rFonts w:hint="eastAsia"/>
              </w:rPr>
            </w:pPr>
            <w:r>
              <w:rPr>
                <w:rFonts w:hint="eastAsia"/>
                <w:i/>
                <w:iCs/>
                <w:color w:val="0000FF"/>
              </w:rPr>
              <w:t>10</w:t>
            </w:r>
          </w:p>
        </w:tc>
        <w:tc>
          <w:tcPr>
            <w:tcW w:w="816" w:type="pct"/>
            <w:tcBorders>
              <w:top w:val="single" w:sz="6" w:space="0" w:color="auto"/>
              <w:left w:val="single" w:sz="6" w:space="0" w:color="auto"/>
              <w:bottom w:val="single" w:sz="6" w:space="0" w:color="auto"/>
              <w:right w:val="single" w:sz="6" w:space="0" w:color="auto"/>
            </w:tcBorders>
          </w:tcPr>
          <w:p w14:paraId="09BB3A35" w14:textId="77777777" w:rsidR="00507547" w:rsidRDefault="00507547" w:rsidP="008A6A63">
            <w:pPr>
              <w:pStyle w:val="af4"/>
              <w:spacing w:line="240" w:lineRule="auto"/>
            </w:pPr>
            <w:r>
              <w:rPr>
                <w:rFonts w:ascii="宋体" w:cs="宋体" w:hint="eastAsia"/>
                <w:i/>
                <w:iCs/>
                <w:color w:val="0000FF"/>
              </w:rPr>
              <w:t>热测试</w:t>
            </w:r>
          </w:p>
        </w:tc>
        <w:tc>
          <w:tcPr>
            <w:tcW w:w="373" w:type="pct"/>
            <w:tcBorders>
              <w:top w:val="single" w:sz="6" w:space="0" w:color="auto"/>
              <w:left w:val="single" w:sz="6" w:space="0" w:color="auto"/>
              <w:bottom w:val="single" w:sz="6" w:space="0" w:color="auto"/>
              <w:right w:val="single" w:sz="6" w:space="0" w:color="auto"/>
            </w:tcBorders>
          </w:tcPr>
          <w:p w14:paraId="6EB4C1D1" w14:textId="77777777" w:rsidR="00507547" w:rsidRDefault="00507547"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277C6278" w14:textId="77777777" w:rsidR="00507547" w:rsidRDefault="00507547" w:rsidP="008A6A63">
            <w:pPr>
              <w:pStyle w:val="af4"/>
              <w:spacing w:line="240" w:lineRule="auto"/>
            </w:pPr>
          </w:p>
        </w:tc>
        <w:tc>
          <w:tcPr>
            <w:tcW w:w="375" w:type="pct"/>
            <w:tcBorders>
              <w:top w:val="single" w:sz="6" w:space="0" w:color="auto"/>
              <w:left w:val="single" w:sz="6" w:space="0" w:color="auto"/>
              <w:bottom w:val="single" w:sz="6" w:space="0" w:color="auto"/>
              <w:right w:val="single" w:sz="6" w:space="0" w:color="auto"/>
            </w:tcBorders>
          </w:tcPr>
          <w:p w14:paraId="69DA4CAA" w14:textId="77777777" w:rsidR="00507547" w:rsidRDefault="00507547"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76BC0300" w14:textId="77777777" w:rsidR="00507547" w:rsidRDefault="00507547" w:rsidP="008A6A63">
            <w:pPr>
              <w:pStyle w:val="af4"/>
              <w:spacing w:line="240" w:lineRule="auto"/>
            </w:pPr>
          </w:p>
        </w:tc>
      </w:tr>
      <w:tr w:rsidR="00507547" w14:paraId="23F419A5"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20ABC2C3" w14:textId="77777777" w:rsidR="00507547" w:rsidRDefault="00507547" w:rsidP="008A6A63">
            <w:pPr>
              <w:pStyle w:val="TableText"/>
              <w:keepNext/>
              <w:jc w:val="center"/>
              <w:rPr>
                <w:rFonts w:hint="eastAsia"/>
              </w:rPr>
            </w:pPr>
            <w:r>
              <w:rPr>
                <w:i/>
                <w:iCs/>
                <w:color w:val="0000FF"/>
              </w:rPr>
              <w:t>1</w:t>
            </w:r>
            <w:r>
              <w:rPr>
                <w:rFonts w:hint="eastAsia"/>
                <w:i/>
                <w:iCs/>
                <w:color w:val="0000FF"/>
              </w:rPr>
              <w:t>1</w:t>
            </w:r>
          </w:p>
        </w:tc>
        <w:tc>
          <w:tcPr>
            <w:tcW w:w="816" w:type="pct"/>
            <w:tcBorders>
              <w:top w:val="single" w:sz="6" w:space="0" w:color="auto"/>
              <w:left w:val="single" w:sz="6" w:space="0" w:color="auto"/>
              <w:bottom w:val="single" w:sz="6" w:space="0" w:color="auto"/>
              <w:right w:val="single" w:sz="6" w:space="0" w:color="auto"/>
            </w:tcBorders>
          </w:tcPr>
          <w:p w14:paraId="785B75F9" w14:textId="77777777" w:rsidR="00507547" w:rsidRDefault="00507547" w:rsidP="008A6A63">
            <w:pPr>
              <w:pStyle w:val="af4"/>
              <w:spacing w:line="240" w:lineRule="auto"/>
            </w:pPr>
            <w:r>
              <w:rPr>
                <w:rFonts w:ascii="宋体" w:cs="宋体" w:hint="eastAsia"/>
                <w:i/>
                <w:iCs/>
                <w:color w:val="0000FF"/>
              </w:rPr>
              <w:t>环境测试</w:t>
            </w:r>
          </w:p>
        </w:tc>
        <w:tc>
          <w:tcPr>
            <w:tcW w:w="373" w:type="pct"/>
            <w:tcBorders>
              <w:top w:val="single" w:sz="6" w:space="0" w:color="auto"/>
              <w:left w:val="single" w:sz="6" w:space="0" w:color="auto"/>
              <w:bottom w:val="single" w:sz="6" w:space="0" w:color="auto"/>
              <w:right w:val="single" w:sz="6" w:space="0" w:color="auto"/>
            </w:tcBorders>
          </w:tcPr>
          <w:p w14:paraId="67C9C811" w14:textId="77777777" w:rsidR="00507547" w:rsidRDefault="00507547"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430D22B2" w14:textId="77777777" w:rsidR="00507547" w:rsidRDefault="00507547" w:rsidP="008A6A63">
            <w:pPr>
              <w:pStyle w:val="af4"/>
              <w:spacing w:line="240" w:lineRule="auto"/>
            </w:pPr>
          </w:p>
        </w:tc>
        <w:tc>
          <w:tcPr>
            <w:tcW w:w="375" w:type="pct"/>
            <w:tcBorders>
              <w:top w:val="single" w:sz="6" w:space="0" w:color="auto"/>
              <w:left w:val="single" w:sz="6" w:space="0" w:color="auto"/>
              <w:bottom w:val="single" w:sz="6" w:space="0" w:color="auto"/>
              <w:right w:val="single" w:sz="6" w:space="0" w:color="auto"/>
            </w:tcBorders>
          </w:tcPr>
          <w:p w14:paraId="69F8DD6E" w14:textId="77777777" w:rsidR="00507547" w:rsidRDefault="00507547"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0B53ABD7" w14:textId="77777777" w:rsidR="00507547" w:rsidRDefault="00507547" w:rsidP="008A6A63">
            <w:pPr>
              <w:pStyle w:val="af4"/>
              <w:spacing w:line="240" w:lineRule="auto"/>
            </w:pPr>
          </w:p>
        </w:tc>
      </w:tr>
      <w:tr w:rsidR="00507547" w14:paraId="330AAC0B"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66888DCE" w14:textId="77777777" w:rsidR="00507547" w:rsidRDefault="00507547" w:rsidP="008A6A63">
            <w:pPr>
              <w:pStyle w:val="TableText"/>
              <w:keepNext/>
              <w:jc w:val="center"/>
              <w:rPr>
                <w:rFonts w:hint="eastAsia"/>
              </w:rPr>
            </w:pPr>
            <w:r>
              <w:rPr>
                <w:i/>
                <w:iCs/>
                <w:color w:val="0000FF"/>
              </w:rPr>
              <w:t>1</w:t>
            </w:r>
            <w:r>
              <w:rPr>
                <w:rFonts w:hint="eastAsia"/>
                <w:i/>
                <w:iCs/>
                <w:color w:val="0000FF"/>
              </w:rPr>
              <w:t>2</w:t>
            </w:r>
          </w:p>
        </w:tc>
        <w:tc>
          <w:tcPr>
            <w:tcW w:w="816" w:type="pct"/>
            <w:tcBorders>
              <w:top w:val="single" w:sz="6" w:space="0" w:color="auto"/>
              <w:left w:val="single" w:sz="6" w:space="0" w:color="auto"/>
              <w:bottom w:val="single" w:sz="6" w:space="0" w:color="auto"/>
              <w:right w:val="single" w:sz="6" w:space="0" w:color="auto"/>
            </w:tcBorders>
          </w:tcPr>
          <w:p w14:paraId="1FB500E3" w14:textId="77777777" w:rsidR="00507547" w:rsidRDefault="00813B2C" w:rsidP="008A6A63">
            <w:pPr>
              <w:pStyle w:val="af4"/>
              <w:spacing w:line="240" w:lineRule="auto"/>
            </w:pPr>
            <w:r>
              <w:rPr>
                <w:rFonts w:ascii="宋体" w:cs="宋体" w:hint="eastAsia"/>
                <w:i/>
                <w:iCs/>
                <w:color w:val="0000FF"/>
              </w:rPr>
              <w:t>系统可靠性</w:t>
            </w:r>
            <w:r w:rsidR="00507547">
              <w:rPr>
                <w:rFonts w:ascii="宋体" w:cs="宋体" w:hint="eastAsia"/>
                <w:i/>
                <w:iCs/>
                <w:color w:val="0000FF"/>
              </w:rPr>
              <w:t>测试</w:t>
            </w:r>
          </w:p>
        </w:tc>
        <w:tc>
          <w:tcPr>
            <w:tcW w:w="373" w:type="pct"/>
            <w:tcBorders>
              <w:top w:val="single" w:sz="6" w:space="0" w:color="auto"/>
              <w:left w:val="single" w:sz="6" w:space="0" w:color="auto"/>
              <w:bottom w:val="single" w:sz="6" w:space="0" w:color="auto"/>
              <w:right w:val="single" w:sz="6" w:space="0" w:color="auto"/>
            </w:tcBorders>
          </w:tcPr>
          <w:p w14:paraId="7DEFD143" w14:textId="77777777" w:rsidR="00507547" w:rsidRDefault="00507547"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743BFE82" w14:textId="77777777" w:rsidR="00507547" w:rsidRDefault="00507547" w:rsidP="008A6A63">
            <w:pPr>
              <w:pStyle w:val="af4"/>
              <w:spacing w:line="240" w:lineRule="auto"/>
            </w:pPr>
          </w:p>
        </w:tc>
        <w:tc>
          <w:tcPr>
            <w:tcW w:w="375" w:type="pct"/>
            <w:tcBorders>
              <w:top w:val="single" w:sz="6" w:space="0" w:color="auto"/>
              <w:left w:val="single" w:sz="6" w:space="0" w:color="auto"/>
              <w:bottom w:val="single" w:sz="6" w:space="0" w:color="auto"/>
              <w:right w:val="single" w:sz="6" w:space="0" w:color="auto"/>
            </w:tcBorders>
          </w:tcPr>
          <w:p w14:paraId="3C9FB524" w14:textId="77777777" w:rsidR="00507547" w:rsidRDefault="00507547"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55F4FFEB" w14:textId="77777777" w:rsidR="00507547" w:rsidRDefault="00507547" w:rsidP="008A6A63">
            <w:pPr>
              <w:pStyle w:val="af4"/>
              <w:spacing w:line="240" w:lineRule="auto"/>
            </w:pPr>
          </w:p>
        </w:tc>
      </w:tr>
      <w:tr w:rsidR="00507547" w14:paraId="22C3DF17"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3B76FB63" w14:textId="77777777" w:rsidR="00507547" w:rsidRDefault="00507547" w:rsidP="008A6A63">
            <w:pPr>
              <w:pStyle w:val="TableText"/>
              <w:keepNext/>
              <w:jc w:val="center"/>
              <w:rPr>
                <w:rFonts w:hint="eastAsia"/>
                <w:i/>
                <w:iCs/>
                <w:color w:val="0000FF"/>
              </w:rPr>
            </w:pPr>
            <w:r>
              <w:rPr>
                <w:rFonts w:hint="eastAsia"/>
                <w:i/>
                <w:iCs/>
                <w:color w:val="0000FF"/>
              </w:rPr>
              <w:t>13</w:t>
            </w:r>
          </w:p>
        </w:tc>
        <w:tc>
          <w:tcPr>
            <w:tcW w:w="816" w:type="pct"/>
            <w:tcBorders>
              <w:top w:val="single" w:sz="6" w:space="0" w:color="auto"/>
              <w:left w:val="single" w:sz="6" w:space="0" w:color="auto"/>
              <w:bottom w:val="single" w:sz="6" w:space="0" w:color="auto"/>
              <w:right w:val="single" w:sz="6" w:space="0" w:color="auto"/>
            </w:tcBorders>
          </w:tcPr>
          <w:p w14:paraId="5E96D330" w14:textId="77777777" w:rsidR="00507547" w:rsidRDefault="00507547" w:rsidP="008A6A63">
            <w:pPr>
              <w:pStyle w:val="af4"/>
              <w:spacing w:line="240" w:lineRule="auto"/>
              <w:rPr>
                <w:rFonts w:ascii="宋体" w:cs="宋体" w:hint="eastAsia"/>
                <w:i/>
                <w:iCs/>
                <w:color w:val="0000FF"/>
              </w:rPr>
            </w:pPr>
            <w:r>
              <w:rPr>
                <w:rFonts w:ascii="宋体" w:cs="宋体" w:hint="eastAsia"/>
                <w:i/>
                <w:iCs/>
                <w:color w:val="0000FF"/>
              </w:rPr>
              <w:t>一致性验证</w:t>
            </w:r>
          </w:p>
        </w:tc>
        <w:tc>
          <w:tcPr>
            <w:tcW w:w="373" w:type="pct"/>
            <w:tcBorders>
              <w:top w:val="single" w:sz="6" w:space="0" w:color="auto"/>
              <w:left w:val="single" w:sz="6" w:space="0" w:color="auto"/>
              <w:bottom w:val="single" w:sz="6" w:space="0" w:color="auto"/>
              <w:right w:val="single" w:sz="6" w:space="0" w:color="auto"/>
            </w:tcBorders>
          </w:tcPr>
          <w:p w14:paraId="5B30CA8D" w14:textId="77777777" w:rsidR="00507547" w:rsidRDefault="00507547"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79D7758F" w14:textId="77777777" w:rsidR="00507547" w:rsidRDefault="00507547" w:rsidP="008A6A63">
            <w:pPr>
              <w:pStyle w:val="af4"/>
              <w:spacing w:line="240" w:lineRule="auto"/>
            </w:pPr>
          </w:p>
        </w:tc>
        <w:tc>
          <w:tcPr>
            <w:tcW w:w="375" w:type="pct"/>
            <w:tcBorders>
              <w:top w:val="single" w:sz="6" w:space="0" w:color="auto"/>
              <w:left w:val="single" w:sz="6" w:space="0" w:color="auto"/>
              <w:bottom w:val="single" w:sz="6" w:space="0" w:color="auto"/>
              <w:right w:val="single" w:sz="6" w:space="0" w:color="auto"/>
            </w:tcBorders>
          </w:tcPr>
          <w:p w14:paraId="59C5F632" w14:textId="77777777" w:rsidR="00507547" w:rsidRDefault="00507547"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1A82B0C3" w14:textId="77777777" w:rsidR="00507547" w:rsidRDefault="00507547" w:rsidP="008A6A63">
            <w:pPr>
              <w:pStyle w:val="af4"/>
              <w:spacing w:line="240" w:lineRule="auto"/>
            </w:pPr>
          </w:p>
        </w:tc>
      </w:tr>
      <w:tr w:rsidR="00507547" w14:paraId="1FC23D35"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4F523C50" w14:textId="77777777" w:rsidR="00507547" w:rsidRDefault="00507547" w:rsidP="008A6A63">
            <w:pPr>
              <w:pStyle w:val="TableText"/>
              <w:keepNext/>
              <w:jc w:val="center"/>
              <w:rPr>
                <w:i/>
                <w:iCs/>
                <w:color w:val="0000FF"/>
              </w:rPr>
            </w:pPr>
            <w:r>
              <w:rPr>
                <w:rFonts w:hint="eastAsia"/>
                <w:i/>
                <w:iCs/>
                <w:color w:val="0000FF"/>
              </w:rPr>
              <w:t>1</w:t>
            </w:r>
            <w:r w:rsidR="00747B04">
              <w:rPr>
                <w:rFonts w:hint="eastAsia"/>
                <w:i/>
                <w:iCs/>
                <w:color w:val="0000FF"/>
              </w:rPr>
              <w:t>4</w:t>
            </w:r>
          </w:p>
        </w:tc>
        <w:tc>
          <w:tcPr>
            <w:tcW w:w="816" w:type="pct"/>
            <w:tcBorders>
              <w:top w:val="single" w:sz="6" w:space="0" w:color="auto"/>
              <w:left w:val="single" w:sz="6" w:space="0" w:color="auto"/>
              <w:bottom w:val="single" w:sz="6" w:space="0" w:color="auto"/>
              <w:right w:val="single" w:sz="6" w:space="0" w:color="auto"/>
            </w:tcBorders>
          </w:tcPr>
          <w:p w14:paraId="20E0A36E" w14:textId="77777777" w:rsidR="00507547" w:rsidRDefault="00507547" w:rsidP="008A6A63">
            <w:pPr>
              <w:pStyle w:val="af4"/>
              <w:spacing w:line="240" w:lineRule="auto"/>
              <w:rPr>
                <w:rFonts w:ascii="宋体" w:cs="宋体" w:hint="eastAsia"/>
                <w:i/>
                <w:iCs/>
                <w:color w:val="0000FF"/>
              </w:rPr>
            </w:pPr>
            <w:r>
              <w:rPr>
                <w:rFonts w:ascii="宋体" w:cs="宋体" w:hint="eastAsia"/>
                <w:i/>
                <w:iCs/>
                <w:color w:val="0000FF"/>
              </w:rPr>
              <w:t>可用性测试</w:t>
            </w:r>
          </w:p>
        </w:tc>
        <w:tc>
          <w:tcPr>
            <w:tcW w:w="373" w:type="pct"/>
            <w:tcBorders>
              <w:top w:val="single" w:sz="6" w:space="0" w:color="auto"/>
              <w:left w:val="single" w:sz="6" w:space="0" w:color="auto"/>
              <w:bottom w:val="single" w:sz="6" w:space="0" w:color="auto"/>
              <w:right w:val="single" w:sz="6" w:space="0" w:color="auto"/>
            </w:tcBorders>
          </w:tcPr>
          <w:p w14:paraId="64EA68AF" w14:textId="77777777" w:rsidR="00507547" w:rsidRDefault="00507547"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0FBEE47C" w14:textId="77777777" w:rsidR="00507547" w:rsidRDefault="00507547" w:rsidP="008A6A63">
            <w:pPr>
              <w:pStyle w:val="af4"/>
              <w:spacing w:line="240" w:lineRule="auto"/>
            </w:pPr>
          </w:p>
        </w:tc>
        <w:tc>
          <w:tcPr>
            <w:tcW w:w="375" w:type="pct"/>
            <w:tcBorders>
              <w:top w:val="single" w:sz="6" w:space="0" w:color="auto"/>
              <w:left w:val="single" w:sz="6" w:space="0" w:color="auto"/>
              <w:bottom w:val="single" w:sz="6" w:space="0" w:color="auto"/>
              <w:right w:val="single" w:sz="6" w:space="0" w:color="auto"/>
            </w:tcBorders>
          </w:tcPr>
          <w:p w14:paraId="29501388" w14:textId="77777777" w:rsidR="00507547" w:rsidRDefault="00507547"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000A21E0" w14:textId="77777777" w:rsidR="00507547" w:rsidRDefault="00507547" w:rsidP="008A6A63">
            <w:pPr>
              <w:pStyle w:val="af4"/>
              <w:spacing w:line="240" w:lineRule="auto"/>
            </w:pPr>
          </w:p>
        </w:tc>
      </w:tr>
      <w:tr w:rsidR="00507547" w14:paraId="0FBA6167"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79B2E1E2" w14:textId="77777777" w:rsidR="00507547" w:rsidRDefault="00507547" w:rsidP="008A6A63">
            <w:pPr>
              <w:pStyle w:val="TableText"/>
              <w:keepNext/>
              <w:jc w:val="center"/>
              <w:rPr>
                <w:rFonts w:hint="eastAsia"/>
                <w:i/>
                <w:iCs/>
                <w:color w:val="0000FF"/>
              </w:rPr>
            </w:pPr>
            <w:r>
              <w:rPr>
                <w:rFonts w:hint="eastAsia"/>
                <w:i/>
                <w:iCs/>
                <w:color w:val="0000FF"/>
              </w:rPr>
              <w:t>1</w:t>
            </w:r>
            <w:r w:rsidR="00747B04">
              <w:rPr>
                <w:rFonts w:hint="eastAsia"/>
                <w:i/>
                <w:iCs/>
                <w:color w:val="0000FF"/>
              </w:rPr>
              <w:t>5</w:t>
            </w:r>
          </w:p>
        </w:tc>
        <w:tc>
          <w:tcPr>
            <w:tcW w:w="816" w:type="pct"/>
            <w:tcBorders>
              <w:top w:val="single" w:sz="6" w:space="0" w:color="auto"/>
              <w:left w:val="single" w:sz="6" w:space="0" w:color="auto"/>
              <w:bottom w:val="single" w:sz="6" w:space="0" w:color="auto"/>
              <w:right w:val="single" w:sz="6" w:space="0" w:color="auto"/>
            </w:tcBorders>
          </w:tcPr>
          <w:p w14:paraId="5E909B74" w14:textId="77777777" w:rsidR="00507547" w:rsidRDefault="00507547" w:rsidP="008A6A63">
            <w:pPr>
              <w:pStyle w:val="af4"/>
              <w:spacing w:line="240" w:lineRule="auto"/>
              <w:rPr>
                <w:rFonts w:ascii="宋体" w:cs="宋体" w:hint="eastAsia"/>
                <w:i/>
                <w:iCs/>
                <w:color w:val="0000FF"/>
              </w:rPr>
            </w:pPr>
            <w:r>
              <w:rPr>
                <w:rFonts w:ascii="宋体" w:cs="宋体" w:hint="eastAsia"/>
                <w:i/>
                <w:iCs/>
                <w:color w:val="0000FF"/>
              </w:rPr>
              <w:t>组网测试（含内部与外部设备组网测试）</w:t>
            </w:r>
          </w:p>
        </w:tc>
        <w:tc>
          <w:tcPr>
            <w:tcW w:w="373" w:type="pct"/>
            <w:tcBorders>
              <w:top w:val="single" w:sz="6" w:space="0" w:color="auto"/>
              <w:left w:val="single" w:sz="6" w:space="0" w:color="auto"/>
              <w:bottom w:val="single" w:sz="6" w:space="0" w:color="auto"/>
              <w:right w:val="single" w:sz="6" w:space="0" w:color="auto"/>
            </w:tcBorders>
          </w:tcPr>
          <w:p w14:paraId="6CA890D2" w14:textId="77777777" w:rsidR="00507547" w:rsidRPr="00541546" w:rsidRDefault="00507547" w:rsidP="008A6A63">
            <w:pPr>
              <w:pStyle w:val="af4"/>
              <w:spacing w:line="240" w:lineRule="auto"/>
              <w:rPr>
                <w:rFonts w:ascii="宋体" w:cs="宋体" w:hint="eastAsia"/>
                <w:i/>
                <w:iCs/>
                <w:color w:val="0000FF"/>
              </w:rPr>
            </w:pPr>
          </w:p>
        </w:tc>
        <w:tc>
          <w:tcPr>
            <w:tcW w:w="313" w:type="pct"/>
            <w:tcBorders>
              <w:top w:val="single" w:sz="6" w:space="0" w:color="auto"/>
              <w:left w:val="single" w:sz="6" w:space="0" w:color="auto"/>
              <w:bottom w:val="single" w:sz="6" w:space="0" w:color="auto"/>
              <w:right w:val="single" w:sz="6" w:space="0" w:color="auto"/>
            </w:tcBorders>
          </w:tcPr>
          <w:p w14:paraId="19C8C6C5" w14:textId="77777777" w:rsidR="00507547" w:rsidRPr="00541546" w:rsidRDefault="00507547" w:rsidP="008A6A63">
            <w:pPr>
              <w:pStyle w:val="af4"/>
              <w:spacing w:line="240" w:lineRule="auto"/>
              <w:rPr>
                <w:rFonts w:ascii="宋体" w:cs="宋体" w:hint="eastAsia"/>
                <w:i/>
                <w:iCs/>
                <w:color w:val="0000FF"/>
              </w:rPr>
            </w:pPr>
          </w:p>
        </w:tc>
        <w:tc>
          <w:tcPr>
            <w:tcW w:w="375" w:type="pct"/>
            <w:tcBorders>
              <w:top w:val="single" w:sz="6" w:space="0" w:color="auto"/>
              <w:left w:val="single" w:sz="6" w:space="0" w:color="auto"/>
              <w:bottom w:val="single" w:sz="6" w:space="0" w:color="auto"/>
              <w:right w:val="single" w:sz="6" w:space="0" w:color="auto"/>
            </w:tcBorders>
          </w:tcPr>
          <w:p w14:paraId="467E3E6B" w14:textId="77777777" w:rsidR="00507547" w:rsidRPr="00541546" w:rsidRDefault="00507547" w:rsidP="008A6A63">
            <w:pPr>
              <w:pStyle w:val="af4"/>
              <w:spacing w:line="240" w:lineRule="auto"/>
              <w:rPr>
                <w:rFonts w:ascii="宋体" w:cs="宋体" w:hint="eastAsia"/>
                <w:i/>
                <w:iCs/>
                <w:color w:val="0000FF"/>
              </w:rPr>
            </w:pPr>
          </w:p>
        </w:tc>
        <w:tc>
          <w:tcPr>
            <w:tcW w:w="2859" w:type="pct"/>
            <w:tcBorders>
              <w:top w:val="single" w:sz="6" w:space="0" w:color="auto"/>
              <w:left w:val="single" w:sz="6" w:space="0" w:color="auto"/>
              <w:bottom w:val="single" w:sz="6" w:space="0" w:color="auto"/>
              <w:right w:val="single" w:sz="6" w:space="0" w:color="auto"/>
            </w:tcBorders>
          </w:tcPr>
          <w:p w14:paraId="742D7A51" w14:textId="77777777" w:rsidR="00507547" w:rsidRPr="00541546" w:rsidRDefault="00507547" w:rsidP="008A6A63">
            <w:pPr>
              <w:pStyle w:val="af4"/>
              <w:spacing w:line="240" w:lineRule="auto"/>
              <w:rPr>
                <w:rFonts w:ascii="宋体" w:cs="宋体" w:hint="eastAsia"/>
                <w:i/>
                <w:iCs/>
                <w:color w:val="0000FF"/>
              </w:rPr>
            </w:pPr>
          </w:p>
        </w:tc>
      </w:tr>
      <w:tr w:rsidR="00507547" w14:paraId="1BE131BC"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7C375626" w14:textId="77777777" w:rsidR="00507547" w:rsidRDefault="00507547" w:rsidP="008A6A63">
            <w:pPr>
              <w:pStyle w:val="TableText"/>
              <w:keepNext/>
              <w:jc w:val="center"/>
              <w:rPr>
                <w:rFonts w:hint="eastAsia"/>
                <w:i/>
                <w:iCs/>
                <w:color w:val="0000FF"/>
              </w:rPr>
            </w:pPr>
            <w:r>
              <w:rPr>
                <w:rFonts w:hint="eastAsia"/>
                <w:i/>
                <w:iCs/>
                <w:color w:val="0000FF"/>
              </w:rPr>
              <w:t>1</w:t>
            </w:r>
            <w:r w:rsidR="00747B04">
              <w:rPr>
                <w:rFonts w:hint="eastAsia"/>
                <w:i/>
                <w:iCs/>
                <w:color w:val="0000FF"/>
              </w:rPr>
              <w:t>6</w:t>
            </w:r>
          </w:p>
        </w:tc>
        <w:tc>
          <w:tcPr>
            <w:tcW w:w="816" w:type="pct"/>
            <w:tcBorders>
              <w:top w:val="single" w:sz="6" w:space="0" w:color="auto"/>
              <w:left w:val="single" w:sz="6" w:space="0" w:color="auto"/>
              <w:bottom w:val="single" w:sz="6" w:space="0" w:color="auto"/>
              <w:right w:val="single" w:sz="6" w:space="0" w:color="auto"/>
            </w:tcBorders>
          </w:tcPr>
          <w:p w14:paraId="71F0F6AC" w14:textId="77777777" w:rsidR="00507547" w:rsidRDefault="00507547" w:rsidP="008A6A63">
            <w:pPr>
              <w:pStyle w:val="af4"/>
              <w:spacing w:line="240" w:lineRule="auto"/>
              <w:rPr>
                <w:rFonts w:ascii="宋体" w:cs="宋体" w:hint="eastAsia"/>
                <w:i/>
                <w:iCs/>
                <w:color w:val="0000FF"/>
              </w:rPr>
            </w:pPr>
            <w:r>
              <w:rPr>
                <w:rFonts w:ascii="宋体" w:cs="宋体" w:hint="eastAsia"/>
                <w:i/>
                <w:iCs/>
                <w:color w:val="0000FF"/>
              </w:rPr>
              <w:t>可靠性</w:t>
            </w:r>
            <w:r w:rsidR="00813B2C">
              <w:rPr>
                <w:rFonts w:ascii="宋体" w:cs="宋体" w:hint="eastAsia"/>
                <w:i/>
                <w:iCs/>
                <w:color w:val="0000FF"/>
              </w:rPr>
              <w:t>验证</w:t>
            </w:r>
            <w:r>
              <w:rPr>
                <w:rFonts w:ascii="宋体" w:cs="宋体" w:hint="eastAsia"/>
                <w:i/>
                <w:iCs/>
                <w:color w:val="0000FF"/>
              </w:rPr>
              <w:t>测试</w:t>
            </w:r>
          </w:p>
        </w:tc>
        <w:tc>
          <w:tcPr>
            <w:tcW w:w="373" w:type="pct"/>
            <w:tcBorders>
              <w:top w:val="single" w:sz="6" w:space="0" w:color="auto"/>
              <w:left w:val="single" w:sz="6" w:space="0" w:color="auto"/>
              <w:bottom w:val="single" w:sz="6" w:space="0" w:color="auto"/>
              <w:right w:val="single" w:sz="6" w:space="0" w:color="auto"/>
            </w:tcBorders>
          </w:tcPr>
          <w:p w14:paraId="443422E3" w14:textId="77777777" w:rsidR="00507547" w:rsidRPr="00541546" w:rsidRDefault="00507547" w:rsidP="008A6A63">
            <w:pPr>
              <w:pStyle w:val="af4"/>
              <w:spacing w:line="240" w:lineRule="auto"/>
              <w:rPr>
                <w:rFonts w:ascii="宋体" w:cs="宋体" w:hint="eastAsia"/>
                <w:i/>
                <w:iCs/>
                <w:color w:val="0000FF"/>
              </w:rPr>
            </w:pPr>
          </w:p>
        </w:tc>
        <w:tc>
          <w:tcPr>
            <w:tcW w:w="313" w:type="pct"/>
            <w:tcBorders>
              <w:top w:val="single" w:sz="6" w:space="0" w:color="auto"/>
              <w:left w:val="single" w:sz="6" w:space="0" w:color="auto"/>
              <w:bottom w:val="single" w:sz="6" w:space="0" w:color="auto"/>
              <w:right w:val="single" w:sz="6" w:space="0" w:color="auto"/>
            </w:tcBorders>
          </w:tcPr>
          <w:p w14:paraId="1F2B48CA" w14:textId="77777777" w:rsidR="00507547" w:rsidRPr="00541546" w:rsidRDefault="00507547" w:rsidP="008A6A63">
            <w:pPr>
              <w:pStyle w:val="af4"/>
              <w:spacing w:line="240" w:lineRule="auto"/>
              <w:rPr>
                <w:rFonts w:ascii="宋体" w:cs="宋体" w:hint="eastAsia"/>
                <w:i/>
                <w:iCs/>
                <w:color w:val="0000FF"/>
              </w:rPr>
            </w:pPr>
          </w:p>
        </w:tc>
        <w:tc>
          <w:tcPr>
            <w:tcW w:w="375" w:type="pct"/>
            <w:tcBorders>
              <w:top w:val="single" w:sz="6" w:space="0" w:color="auto"/>
              <w:left w:val="single" w:sz="6" w:space="0" w:color="auto"/>
              <w:bottom w:val="single" w:sz="6" w:space="0" w:color="auto"/>
              <w:right w:val="single" w:sz="6" w:space="0" w:color="auto"/>
            </w:tcBorders>
          </w:tcPr>
          <w:p w14:paraId="5A943D8E" w14:textId="77777777" w:rsidR="00507547" w:rsidRPr="00541546" w:rsidRDefault="00507547" w:rsidP="008A6A63">
            <w:pPr>
              <w:pStyle w:val="af4"/>
              <w:spacing w:line="240" w:lineRule="auto"/>
              <w:rPr>
                <w:rFonts w:ascii="宋体" w:cs="宋体" w:hint="eastAsia"/>
                <w:i/>
                <w:iCs/>
                <w:color w:val="0000FF"/>
              </w:rPr>
            </w:pPr>
          </w:p>
        </w:tc>
        <w:tc>
          <w:tcPr>
            <w:tcW w:w="2859" w:type="pct"/>
            <w:tcBorders>
              <w:top w:val="single" w:sz="6" w:space="0" w:color="auto"/>
              <w:left w:val="single" w:sz="6" w:space="0" w:color="auto"/>
              <w:bottom w:val="single" w:sz="6" w:space="0" w:color="auto"/>
              <w:right w:val="single" w:sz="6" w:space="0" w:color="auto"/>
            </w:tcBorders>
          </w:tcPr>
          <w:p w14:paraId="040A5811" w14:textId="77777777" w:rsidR="00507547" w:rsidRPr="00541546" w:rsidRDefault="00507547" w:rsidP="008A6A63">
            <w:pPr>
              <w:pStyle w:val="af4"/>
              <w:spacing w:line="240" w:lineRule="auto"/>
              <w:rPr>
                <w:rFonts w:ascii="宋体" w:cs="宋体" w:hint="eastAsia"/>
                <w:i/>
                <w:iCs/>
                <w:color w:val="0000FF"/>
              </w:rPr>
            </w:pPr>
          </w:p>
        </w:tc>
      </w:tr>
      <w:tr w:rsidR="00507547" w14:paraId="0FB2628E"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293DBD8F" w14:textId="77777777" w:rsidR="00507547" w:rsidRDefault="00507547" w:rsidP="008A6A63">
            <w:pPr>
              <w:pStyle w:val="TableText"/>
              <w:keepNext/>
              <w:jc w:val="center"/>
              <w:rPr>
                <w:rFonts w:hint="eastAsia"/>
                <w:i/>
                <w:iCs/>
                <w:color w:val="0000FF"/>
              </w:rPr>
            </w:pPr>
            <w:r>
              <w:rPr>
                <w:rFonts w:hint="eastAsia"/>
                <w:i/>
                <w:iCs/>
                <w:color w:val="0000FF"/>
              </w:rPr>
              <w:t>1</w:t>
            </w:r>
            <w:r w:rsidR="00747B04">
              <w:rPr>
                <w:rFonts w:hint="eastAsia"/>
                <w:i/>
                <w:iCs/>
                <w:color w:val="0000FF"/>
              </w:rPr>
              <w:t>7</w:t>
            </w:r>
          </w:p>
        </w:tc>
        <w:tc>
          <w:tcPr>
            <w:tcW w:w="816" w:type="pct"/>
            <w:tcBorders>
              <w:top w:val="single" w:sz="6" w:space="0" w:color="auto"/>
              <w:left w:val="single" w:sz="6" w:space="0" w:color="auto"/>
              <w:bottom w:val="single" w:sz="6" w:space="0" w:color="auto"/>
              <w:right w:val="single" w:sz="6" w:space="0" w:color="auto"/>
            </w:tcBorders>
          </w:tcPr>
          <w:p w14:paraId="409DDCA2" w14:textId="77777777" w:rsidR="00507547" w:rsidRDefault="00507547" w:rsidP="008A6A63">
            <w:pPr>
              <w:pStyle w:val="af4"/>
              <w:spacing w:line="240" w:lineRule="auto"/>
              <w:rPr>
                <w:rFonts w:ascii="宋体" w:cs="宋体" w:hint="eastAsia"/>
                <w:i/>
                <w:iCs/>
                <w:color w:val="0000FF"/>
              </w:rPr>
            </w:pPr>
            <w:r>
              <w:rPr>
                <w:rFonts w:ascii="宋体" w:cs="宋体" w:hint="eastAsia"/>
                <w:i/>
                <w:iCs/>
                <w:color w:val="0000FF"/>
              </w:rPr>
              <w:t>包装测试</w:t>
            </w:r>
          </w:p>
        </w:tc>
        <w:tc>
          <w:tcPr>
            <w:tcW w:w="373" w:type="pct"/>
            <w:tcBorders>
              <w:top w:val="single" w:sz="6" w:space="0" w:color="auto"/>
              <w:left w:val="single" w:sz="6" w:space="0" w:color="auto"/>
              <w:bottom w:val="single" w:sz="6" w:space="0" w:color="auto"/>
              <w:right w:val="single" w:sz="6" w:space="0" w:color="auto"/>
            </w:tcBorders>
          </w:tcPr>
          <w:p w14:paraId="032609D9" w14:textId="77777777" w:rsidR="00507547" w:rsidRPr="00541546" w:rsidRDefault="00507547" w:rsidP="008A6A63">
            <w:pPr>
              <w:pStyle w:val="af4"/>
              <w:spacing w:line="240" w:lineRule="auto"/>
              <w:rPr>
                <w:rFonts w:ascii="宋体" w:cs="宋体" w:hint="eastAsia"/>
                <w:i/>
                <w:iCs/>
                <w:color w:val="0000FF"/>
              </w:rPr>
            </w:pPr>
          </w:p>
        </w:tc>
        <w:tc>
          <w:tcPr>
            <w:tcW w:w="313" w:type="pct"/>
            <w:tcBorders>
              <w:top w:val="single" w:sz="6" w:space="0" w:color="auto"/>
              <w:left w:val="single" w:sz="6" w:space="0" w:color="auto"/>
              <w:bottom w:val="single" w:sz="6" w:space="0" w:color="auto"/>
              <w:right w:val="single" w:sz="6" w:space="0" w:color="auto"/>
            </w:tcBorders>
          </w:tcPr>
          <w:p w14:paraId="655478E3" w14:textId="77777777" w:rsidR="00507547" w:rsidRPr="00541546" w:rsidRDefault="00507547" w:rsidP="008A6A63">
            <w:pPr>
              <w:pStyle w:val="af4"/>
              <w:spacing w:line="240" w:lineRule="auto"/>
              <w:rPr>
                <w:rFonts w:ascii="宋体" w:cs="宋体" w:hint="eastAsia"/>
                <w:i/>
                <w:iCs/>
                <w:color w:val="0000FF"/>
              </w:rPr>
            </w:pPr>
          </w:p>
        </w:tc>
        <w:tc>
          <w:tcPr>
            <w:tcW w:w="375" w:type="pct"/>
            <w:tcBorders>
              <w:top w:val="single" w:sz="6" w:space="0" w:color="auto"/>
              <w:left w:val="single" w:sz="6" w:space="0" w:color="auto"/>
              <w:bottom w:val="single" w:sz="6" w:space="0" w:color="auto"/>
              <w:right w:val="single" w:sz="6" w:space="0" w:color="auto"/>
            </w:tcBorders>
          </w:tcPr>
          <w:p w14:paraId="74AE7900" w14:textId="77777777" w:rsidR="00507547" w:rsidRPr="00541546" w:rsidRDefault="00507547" w:rsidP="008A6A63">
            <w:pPr>
              <w:pStyle w:val="af4"/>
              <w:spacing w:line="240" w:lineRule="auto"/>
              <w:rPr>
                <w:rFonts w:ascii="宋体" w:cs="宋体" w:hint="eastAsia"/>
                <w:i/>
                <w:iCs/>
                <w:color w:val="0000FF"/>
              </w:rPr>
            </w:pPr>
          </w:p>
        </w:tc>
        <w:tc>
          <w:tcPr>
            <w:tcW w:w="2859" w:type="pct"/>
            <w:tcBorders>
              <w:top w:val="single" w:sz="6" w:space="0" w:color="auto"/>
              <w:left w:val="single" w:sz="6" w:space="0" w:color="auto"/>
              <w:bottom w:val="single" w:sz="6" w:space="0" w:color="auto"/>
              <w:right w:val="single" w:sz="6" w:space="0" w:color="auto"/>
            </w:tcBorders>
          </w:tcPr>
          <w:p w14:paraId="6464F25A" w14:textId="77777777" w:rsidR="00507547" w:rsidRPr="00541546" w:rsidRDefault="00507547" w:rsidP="008A6A63">
            <w:pPr>
              <w:pStyle w:val="af4"/>
              <w:spacing w:line="240" w:lineRule="auto"/>
              <w:rPr>
                <w:rFonts w:ascii="宋体" w:cs="宋体" w:hint="eastAsia"/>
                <w:i/>
                <w:iCs/>
                <w:color w:val="0000FF"/>
              </w:rPr>
            </w:pPr>
          </w:p>
        </w:tc>
      </w:tr>
      <w:tr w:rsidR="00507547" w14:paraId="3FA55492"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497B9EBA" w14:textId="77777777" w:rsidR="00507547" w:rsidRDefault="00507547" w:rsidP="008A6A63">
            <w:pPr>
              <w:pStyle w:val="TableText"/>
              <w:keepNext/>
              <w:jc w:val="center"/>
              <w:rPr>
                <w:rFonts w:hint="eastAsia"/>
                <w:i/>
                <w:iCs/>
                <w:color w:val="0000FF"/>
              </w:rPr>
            </w:pPr>
            <w:r>
              <w:rPr>
                <w:rFonts w:hint="eastAsia"/>
                <w:i/>
                <w:iCs/>
                <w:color w:val="0000FF"/>
              </w:rPr>
              <w:lastRenderedPageBreak/>
              <w:t>1</w:t>
            </w:r>
            <w:r w:rsidR="00747B04">
              <w:rPr>
                <w:rFonts w:hint="eastAsia"/>
                <w:i/>
                <w:iCs/>
                <w:color w:val="0000FF"/>
              </w:rPr>
              <w:t>8</w:t>
            </w:r>
          </w:p>
        </w:tc>
        <w:tc>
          <w:tcPr>
            <w:tcW w:w="816" w:type="pct"/>
            <w:tcBorders>
              <w:top w:val="single" w:sz="6" w:space="0" w:color="auto"/>
              <w:left w:val="single" w:sz="6" w:space="0" w:color="auto"/>
              <w:bottom w:val="single" w:sz="6" w:space="0" w:color="auto"/>
              <w:right w:val="single" w:sz="6" w:space="0" w:color="auto"/>
            </w:tcBorders>
          </w:tcPr>
          <w:p w14:paraId="268527CE" w14:textId="77777777" w:rsidR="00507547" w:rsidRDefault="00507547" w:rsidP="008A6A63">
            <w:pPr>
              <w:pStyle w:val="af4"/>
              <w:spacing w:line="240" w:lineRule="auto"/>
              <w:rPr>
                <w:rFonts w:ascii="宋体" w:cs="宋体" w:hint="eastAsia"/>
                <w:i/>
                <w:iCs/>
                <w:color w:val="0000FF"/>
              </w:rPr>
            </w:pPr>
            <w:r>
              <w:rPr>
                <w:rFonts w:ascii="宋体" w:cs="宋体" w:hint="eastAsia"/>
                <w:i/>
                <w:iCs/>
                <w:color w:val="0000FF"/>
              </w:rPr>
              <w:t>资料测试</w:t>
            </w:r>
          </w:p>
        </w:tc>
        <w:tc>
          <w:tcPr>
            <w:tcW w:w="373" w:type="pct"/>
            <w:tcBorders>
              <w:top w:val="single" w:sz="6" w:space="0" w:color="auto"/>
              <w:left w:val="single" w:sz="6" w:space="0" w:color="auto"/>
              <w:bottom w:val="single" w:sz="6" w:space="0" w:color="auto"/>
              <w:right w:val="single" w:sz="6" w:space="0" w:color="auto"/>
            </w:tcBorders>
          </w:tcPr>
          <w:p w14:paraId="5D54C255" w14:textId="77777777" w:rsidR="00507547" w:rsidRPr="00541546" w:rsidRDefault="00507547" w:rsidP="008A6A63">
            <w:pPr>
              <w:pStyle w:val="af4"/>
              <w:spacing w:line="240" w:lineRule="auto"/>
              <w:rPr>
                <w:rFonts w:ascii="宋体" w:cs="宋体" w:hint="eastAsia"/>
                <w:i/>
                <w:iCs/>
                <w:color w:val="0000FF"/>
              </w:rPr>
            </w:pPr>
          </w:p>
        </w:tc>
        <w:tc>
          <w:tcPr>
            <w:tcW w:w="313" w:type="pct"/>
            <w:tcBorders>
              <w:top w:val="single" w:sz="6" w:space="0" w:color="auto"/>
              <w:left w:val="single" w:sz="6" w:space="0" w:color="auto"/>
              <w:bottom w:val="single" w:sz="6" w:space="0" w:color="auto"/>
              <w:right w:val="single" w:sz="6" w:space="0" w:color="auto"/>
            </w:tcBorders>
          </w:tcPr>
          <w:p w14:paraId="17B00F13" w14:textId="77777777" w:rsidR="00507547" w:rsidRPr="00541546" w:rsidRDefault="00507547" w:rsidP="008A6A63">
            <w:pPr>
              <w:pStyle w:val="af4"/>
              <w:spacing w:line="240" w:lineRule="auto"/>
              <w:rPr>
                <w:rFonts w:ascii="宋体" w:cs="宋体" w:hint="eastAsia"/>
                <w:i/>
                <w:iCs/>
                <w:color w:val="0000FF"/>
              </w:rPr>
            </w:pPr>
          </w:p>
        </w:tc>
        <w:tc>
          <w:tcPr>
            <w:tcW w:w="375" w:type="pct"/>
            <w:tcBorders>
              <w:top w:val="single" w:sz="6" w:space="0" w:color="auto"/>
              <w:left w:val="single" w:sz="6" w:space="0" w:color="auto"/>
              <w:bottom w:val="single" w:sz="6" w:space="0" w:color="auto"/>
              <w:right w:val="single" w:sz="6" w:space="0" w:color="auto"/>
            </w:tcBorders>
          </w:tcPr>
          <w:p w14:paraId="583EF75C" w14:textId="77777777" w:rsidR="00507547" w:rsidRPr="00541546" w:rsidRDefault="00507547" w:rsidP="008A6A63">
            <w:pPr>
              <w:pStyle w:val="af4"/>
              <w:spacing w:line="240" w:lineRule="auto"/>
              <w:rPr>
                <w:rFonts w:ascii="宋体" w:cs="宋体" w:hint="eastAsia"/>
                <w:i/>
                <w:iCs/>
                <w:color w:val="0000FF"/>
              </w:rPr>
            </w:pPr>
          </w:p>
        </w:tc>
        <w:tc>
          <w:tcPr>
            <w:tcW w:w="2859" w:type="pct"/>
            <w:tcBorders>
              <w:top w:val="single" w:sz="6" w:space="0" w:color="auto"/>
              <w:left w:val="single" w:sz="6" w:space="0" w:color="auto"/>
              <w:bottom w:val="single" w:sz="6" w:space="0" w:color="auto"/>
              <w:right w:val="single" w:sz="6" w:space="0" w:color="auto"/>
            </w:tcBorders>
          </w:tcPr>
          <w:p w14:paraId="02A46BC1" w14:textId="77777777" w:rsidR="00507547" w:rsidRPr="00D9341F" w:rsidRDefault="00507547" w:rsidP="008A6A63">
            <w:pPr>
              <w:pStyle w:val="af4"/>
              <w:spacing w:line="240" w:lineRule="auto"/>
              <w:rPr>
                <w:rFonts w:ascii="Times New Roman" w:hAnsi="Times New Roman" w:cs="Arial" w:hint="eastAsia"/>
                <w:i/>
                <w:color w:val="0000FF"/>
              </w:rPr>
            </w:pPr>
            <w:r w:rsidRPr="00D9341F">
              <w:rPr>
                <w:rFonts w:ascii="Times New Roman" w:hAnsi="Times New Roman" w:cs="Arial" w:hint="eastAsia"/>
                <w:i/>
                <w:color w:val="0000FF"/>
              </w:rPr>
              <w:t>本节描述资料测试的范围及重点以及在产品测试活动中的对资料测试活动的关注，并且需要确定版本文档（包括版本说明书、版本补丁说明书、开局升级指导书）的语言版本（英文</w:t>
            </w:r>
            <w:r w:rsidRPr="00D9341F">
              <w:rPr>
                <w:rFonts w:ascii="Times New Roman" w:hAnsi="Times New Roman" w:cs="Arial" w:hint="eastAsia"/>
                <w:i/>
                <w:color w:val="0000FF"/>
              </w:rPr>
              <w:t>/</w:t>
            </w:r>
            <w:r w:rsidRPr="00D9341F">
              <w:rPr>
                <w:rFonts w:ascii="Times New Roman" w:hAnsi="Times New Roman" w:cs="Arial" w:hint="eastAsia"/>
                <w:i/>
                <w:color w:val="0000FF"/>
              </w:rPr>
              <w:t>中文）。</w:t>
            </w:r>
          </w:p>
          <w:p w14:paraId="78C66ABB" w14:textId="77777777" w:rsidR="00507547" w:rsidRPr="00D9341F" w:rsidRDefault="00507547" w:rsidP="008A6A63">
            <w:pPr>
              <w:pStyle w:val="af4"/>
              <w:spacing w:line="240" w:lineRule="auto"/>
              <w:rPr>
                <w:rFonts w:ascii="Times New Roman" w:hAnsi="Times New Roman" w:cs="Arial" w:hint="eastAsia"/>
                <w:i/>
                <w:color w:val="0000FF"/>
              </w:rPr>
            </w:pPr>
            <w:r w:rsidRPr="00D9341F">
              <w:rPr>
                <w:rFonts w:ascii="Times New Roman" w:hAnsi="Times New Roman" w:cs="Arial" w:hint="eastAsia"/>
                <w:i/>
                <w:color w:val="0000FF"/>
              </w:rPr>
              <w:t>举例：</w:t>
            </w:r>
          </w:p>
          <w:p w14:paraId="6EF97ACC" w14:textId="77777777" w:rsidR="00507547" w:rsidRDefault="00507547" w:rsidP="008A6A63">
            <w:pPr>
              <w:pStyle w:val="af4"/>
              <w:spacing w:line="240" w:lineRule="auto"/>
              <w:rPr>
                <w:rFonts w:ascii="Times New Roman" w:hAnsi="Times New Roman" w:cs="Arial" w:hint="eastAsia"/>
                <w:i/>
                <w:color w:val="0000FF"/>
              </w:rPr>
            </w:pPr>
            <w:r w:rsidRPr="00D9341F">
              <w:rPr>
                <w:rFonts w:ascii="Times New Roman" w:hAnsi="Times New Roman" w:cs="Arial" w:hint="eastAsia"/>
                <w:i/>
                <w:color w:val="0000FF"/>
              </w:rPr>
              <w:t>对操作维护类手册、联机帮助通过一致性测试、可用性测试，保证资料的有效性、使用效率和主观满意度。通过内部的</w:t>
            </w:r>
            <w:r w:rsidRPr="00D9341F">
              <w:rPr>
                <w:rFonts w:ascii="Times New Roman" w:hAnsi="Times New Roman" w:cs="Arial" w:hint="eastAsia"/>
                <w:i/>
                <w:color w:val="0000FF"/>
              </w:rPr>
              <w:t>SIT</w:t>
            </w:r>
            <w:r w:rsidRPr="00D9341F">
              <w:rPr>
                <w:rFonts w:ascii="Times New Roman" w:hAnsi="Times New Roman" w:cs="Arial" w:hint="eastAsia"/>
                <w:i/>
                <w:color w:val="0000FF"/>
              </w:rPr>
              <w:t>测试和外部的实验局（</w:t>
            </w:r>
            <w:r w:rsidRPr="00D9341F">
              <w:rPr>
                <w:rFonts w:ascii="Times New Roman" w:hAnsi="Times New Roman" w:cs="Arial" w:hint="eastAsia"/>
                <w:i/>
                <w:color w:val="0000FF"/>
              </w:rPr>
              <w:t>Beta</w:t>
            </w:r>
            <w:r w:rsidRPr="00D9341F">
              <w:rPr>
                <w:rFonts w:ascii="Times New Roman" w:hAnsi="Times New Roman" w:cs="Arial" w:hint="eastAsia"/>
                <w:i/>
                <w:color w:val="0000FF"/>
              </w:rPr>
              <w:t>）测试保证所有特性的测试覆盖，并在</w:t>
            </w:r>
            <w:r w:rsidRPr="00D9341F">
              <w:rPr>
                <w:rFonts w:ascii="Times New Roman" w:hAnsi="Times New Roman" w:cs="Arial" w:hint="eastAsia"/>
                <w:i/>
                <w:color w:val="0000FF"/>
              </w:rPr>
              <w:t>SIT/SVT</w:t>
            </w:r>
            <w:r w:rsidRPr="00D9341F">
              <w:rPr>
                <w:rFonts w:ascii="Times New Roman" w:hAnsi="Times New Roman" w:cs="Arial" w:hint="eastAsia"/>
                <w:i/>
                <w:color w:val="0000FF"/>
              </w:rPr>
              <w:t>阶段测试该产品的英文版本文档。资料测试活动与产品活动完全融合，属于</w:t>
            </w:r>
            <w:r w:rsidRPr="00D9341F">
              <w:rPr>
                <w:rFonts w:ascii="Times New Roman" w:hAnsi="Times New Roman" w:cs="Arial" w:hint="eastAsia"/>
                <w:i/>
                <w:color w:val="0000FF"/>
              </w:rPr>
              <w:t>SIT</w:t>
            </w:r>
            <w:r w:rsidRPr="00D9341F">
              <w:rPr>
                <w:rFonts w:ascii="Times New Roman" w:hAnsi="Times New Roman" w:cs="Arial" w:hint="eastAsia"/>
                <w:i/>
                <w:color w:val="0000FF"/>
              </w:rPr>
              <w:t>测试的一个分项，需要特别说明的是在</w:t>
            </w:r>
            <w:r w:rsidRPr="00D9341F">
              <w:rPr>
                <w:rFonts w:ascii="Times New Roman" w:hAnsi="Times New Roman" w:cs="Arial" w:hint="eastAsia"/>
                <w:i/>
                <w:color w:val="0000FF"/>
              </w:rPr>
              <w:t>SDV</w:t>
            </w:r>
            <w:r w:rsidRPr="00D9341F">
              <w:rPr>
                <w:rFonts w:ascii="Times New Roman" w:hAnsi="Times New Roman" w:cs="Arial" w:hint="eastAsia"/>
                <w:i/>
                <w:color w:val="0000FF"/>
              </w:rPr>
              <w:t>期间进行测试设计。</w:t>
            </w:r>
          </w:p>
          <w:p w14:paraId="73E8E668" w14:textId="77777777" w:rsidR="00507547" w:rsidRDefault="00507547" w:rsidP="0028481E">
            <w:pPr>
              <w:pStyle w:val="af8"/>
              <w:ind w:firstLineChars="0" w:firstLine="0"/>
              <w:rPr>
                <w:rFonts w:hint="eastAsia"/>
              </w:rPr>
            </w:pPr>
            <w:r>
              <w:rPr>
                <w:rFonts w:hint="eastAsia"/>
              </w:rPr>
              <w:t>资料测试策略的制定，参考《资料总体测试策略指导书》</w:t>
            </w:r>
          </w:p>
          <w:bookmarkStart w:id="348" w:name="_MON_1275979799"/>
          <w:bookmarkStart w:id="349" w:name="_MON_1276614129"/>
          <w:bookmarkEnd w:id="348"/>
          <w:bookmarkEnd w:id="349"/>
          <w:p w14:paraId="48DC1F30" w14:textId="0B7F681E" w:rsidR="00507547" w:rsidRPr="00541546" w:rsidRDefault="00507547" w:rsidP="008A6A63">
            <w:pPr>
              <w:pStyle w:val="af4"/>
              <w:spacing w:line="240" w:lineRule="auto"/>
              <w:rPr>
                <w:rFonts w:ascii="宋体" w:cs="宋体" w:hint="eastAsia"/>
                <w:i/>
                <w:iCs/>
                <w:color w:val="0000FF"/>
              </w:rPr>
            </w:pPr>
            <w:del w:id="350" w:author="hui fan" w:date="2020-05-25T13:45:00Z">
              <w:r w:rsidRPr="00DC2317" w:rsidDel="00151289">
                <w:rPr>
                  <w:i/>
                  <w:iCs/>
                </w:rPr>
                <w:object w:dxaOrig="1539" w:dyaOrig="966" w14:anchorId="2EE15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75pt;height:48.15pt" o:ole="">
                    <v:imagedata r:id="rId9" o:title=""/>
                  </v:shape>
                  <o:OLEObject Type="Embed" ProgID="Word.Document.8" ShapeID="_x0000_i1028" DrawAspect="Icon" ObjectID="_1651919599" r:id="rId10">
                    <o:FieldCodes>\s</o:FieldCodes>
                  </o:OLEObject>
                </w:object>
              </w:r>
            </w:del>
          </w:p>
        </w:tc>
      </w:tr>
      <w:tr w:rsidR="008B70FD" w14:paraId="394C3FC5"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44AA409A" w14:textId="77777777" w:rsidR="008B70FD" w:rsidRPr="008B70FD" w:rsidRDefault="00747B04" w:rsidP="001252E7">
            <w:pPr>
              <w:pStyle w:val="TableText"/>
              <w:keepNext/>
              <w:jc w:val="center"/>
              <w:rPr>
                <w:rFonts w:hint="eastAsia"/>
                <w:i/>
                <w:iCs/>
                <w:color w:val="0000FF"/>
              </w:rPr>
            </w:pPr>
            <w:r>
              <w:rPr>
                <w:rFonts w:hint="eastAsia"/>
                <w:i/>
                <w:iCs/>
                <w:color w:val="0000FF"/>
              </w:rPr>
              <w:t>19</w:t>
            </w:r>
          </w:p>
        </w:tc>
        <w:tc>
          <w:tcPr>
            <w:tcW w:w="816" w:type="pct"/>
            <w:tcBorders>
              <w:top w:val="single" w:sz="6" w:space="0" w:color="auto"/>
              <w:left w:val="single" w:sz="6" w:space="0" w:color="auto"/>
              <w:bottom w:val="single" w:sz="6" w:space="0" w:color="auto"/>
              <w:right w:val="single" w:sz="6" w:space="0" w:color="auto"/>
            </w:tcBorders>
          </w:tcPr>
          <w:p w14:paraId="527D2C6F" w14:textId="77777777" w:rsidR="008B70FD" w:rsidRPr="008B70FD" w:rsidRDefault="008B70FD" w:rsidP="001252E7">
            <w:pPr>
              <w:pStyle w:val="af4"/>
              <w:spacing w:line="240" w:lineRule="auto"/>
              <w:rPr>
                <w:rFonts w:ascii="宋体" w:cs="宋体" w:hint="eastAsia"/>
                <w:i/>
                <w:iCs/>
                <w:color w:val="0000FF"/>
              </w:rPr>
            </w:pPr>
            <w:r w:rsidRPr="008B70FD">
              <w:rPr>
                <w:rFonts w:ascii="宋体" w:cs="宋体" w:hint="eastAsia"/>
                <w:i/>
                <w:iCs/>
                <w:color w:val="0000FF"/>
              </w:rPr>
              <w:t>License申请模板的测试</w:t>
            </w:r>
          </w:p>
        </w:tc>
        <w:tc>
          <w:tcPr>
            <w:tcW w:w="373" w:type="pct"/>
            <w:tcBorders>
              <w:top w:val="single" w:sz="6" w:space="0" w:color="auto"/>
              <w:left w:val="single" w:sz="6" w:space="0" w:color="auto"/>
              <w:bottom w:val="single" w:sz="6" w:space="0" w:color="auto"/>
              <w:right w:val="single" w:sz="6" w:space="0" w:color="auto"/>
            </w:tcBorders>
          </w:tcPr>
          <w:p w14:paraId="271E8C05" w14:textId="77777777" w:rsidR="008B70FD" w:rsidRPr="008B70FD" w:rsidRDefault="008B70FD" w:rsidP="001252E7">
            <w:pPr>
              <w:pStyle w:val="af4"/>
              <w:spacing w:line="240" w:lineRule="auto"/>
              <w:rPr>
                <w:color w:val="0000FF"/>
              </w:rPr>
            </w:pPr>
          </w:p>
        </w:tc>
        <w:tc>
          <w:tcPr>
            <w:tcW w:w="313" w:type="pct"/>
            <w:tcBorders>
              <w:top w:val="single" w:sz="6" w:space="0" w:color="auto"/>
              <w:left w:val="single" w:sz="6" w:space="0" w:color="auto"/>
              <w:bottom w:val="single" w:sz="6" w:space="0" w:color="auto"/>
              <w:right w:val="single" w:sz="6" w:space="0" w:color="auto"/>
            </w:tcBorders>
          </w:tcPr>
          <w:p w14:paraId="59EE72A8" w14:textId="77777777" w:rsidR="008B70FD" w:rsidRPr="008B70FD" w:rsidRDefault="008B70FD" w:rsidP="001252E7">
            <w:pPr>
              <w:pStyle w:val="af4"/>
              <w:spacing w:line="240" w:lineRule="auto"/>
              <w:rPr>
                <w:color w:val="0000FF"/>
              </w:rPr>
            </w:pPr>
          </w:p>
        </w:tc>
        <w:tc>
          <w:tcPr>
            <w:tcW w:w="375" w:type="pct"/>
            <w:tcBorders>
              <w:top w:val="single" w:sz="6" w:space="0" w:color="auto"/>
              <w:left w:val="single" w:sz="6" w:space="0" w:color="auto"/>
              <w:bottom w:val="single" w:sz="6" w:space="0" w:color="auto"/>
              <w:right w:val="single" w:sz="6" w:space="0" w:color="auto"/>
            </w:tcBorders>
          </w:tcPr>
          <w:p w14:paraId="2BB184E1" w14:textId="77777777" w:rsidR="008B70FD" w:rsidRPr="008B70FD" w:rsidRDefault="008B70FD" w:rsidP="001252E7">
            <w:pPr>
              <w:pStyle w:val="af4"/>
              <w:spacing w:line="240" w:lineRule="auto"/>
              <w:rPr>
                <w:color w:val="0000FF"/>
              </w:rPr>
            </w:pPr>
          </w:p>
        </w:tc>
        <w:tc>
          <w:tcPr>
            <w:tcW w:w="2859" w:type="pct"/>
            <w:tcBorders>
              <w:top w:val="single" w:sz="6" w:space="0" w:color="auto"/>
              <w:left w:val="single" w:sz="6" w:space="0" w:color="auto"/>
              <w:bottom w:val="single" w:sz="6" w:space="0" w:color="auto"/>
              <w:right w:val="single" w:sz="6" w:space="0" w:color="auto"/>
            </w:tcBorders>
          </w:tcPr>
          <w:p w14:paraId="54436A27" w14:textId="77777777" w:rsidR="008B70FD" w:rsidRPr="008B70FD" w:rsidRDefault="008B70FD" w:rsidP="001252E7">
            <w:pPr>
              <w:pStyle w:val="af4"/>
              <w:spacing w:line="240" w:lineRule="auto"/>
              <w:rPr>
                <w:rFonts w:hint="eastAsia"/>
                <w:i/>
                <w:color w:val="0000FF"/>
              </w:rPr>
            </w:pPr>
            <w:r w:rsidRPr="008B70FD">
              <w:rPr>
                <w:rFonts w:hint="eastAsia"/>
                <w:i/>
                <w:color w:val="0000FF"/>
              </w:rPr>
              <w:t>建议在</w:t>
            </w:r>
            <w:r w:rsidRPr="008B70FD">
              <w:rPr>
                <w:rFonts w:hint="eastAsia"/>
                <w:i/>
                <w:color w:val="0000FF"/>
              </w:rPr>
              <w:t>TR</w:t>
            </w:r>
            <w:smartTag w:uri="urn:schemas-microsoft-com:office:smarttags" w:element="chmetcnv">
              <w:smartTagPr>
                <w:attr w:name="TCSC" w:val="0"/>
                <w:attr w:name="NumberType" w:val="1"/>
                <w:attr w:name="Negative" w:val="False"/>
                <w:attr w:name="HasSpace" w:val="False"/>
                <w:attr w:name="SourceValue" w:val="4"/>
                <w:attr w:name="UnitName" w:val="a"/>
              </w:smartTagPr>
              <w:r w:rsidRPr="008B70FD">
                <w:rPr>
                  <w:rFonts w:hint="eastAsia"/>
                  <w:i/>
                  <w:color w:val="0000FF"/>
                </w:rPr>
                <w:t>4A</w:t>
              </w:r>
            </w:smartTag>
            <w:r w:rsidRPr="008B70FD">
              <w:rPr>
                <w:rFonts w:hint="eastAsia"/>
                <w:i/>
                <w:color w:val="0000FF"/>
              </w:rPr>
              <w:t>前完成此部分测试。</w:t>
            </w:r>
          </w:p>
        </w:tc>
      </w:tr>
      <w:tr w:rsidR="008B70FD" w14:paraId="6CDA1C7F"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3D374E18" w14:textId="77777777" w:rsidR="008B70FD" w:rsidRPr="008B70FD" w:rsidRDefault="008B70FD" w:rsidP="001252E7">
            <w:pPr>
              <w:pStyle w:val="TableText"/>
              <w:keepNext/>
              <w:jc w:val="center"/>
              <w:rPr>
                <w:rFonts w:hint="eastAsia"/>
                <w:i/>
                <w:iCs/>
                <w:color w:val="0000FF"/>
              </w:rPr>
            </w:pPr>
            <w:r w:rsidRPr="008B70FD">
              <w:rPr>
                <w:rFonts w:hint="eastAsia"/>
                <w:i/>
                <w:iCs/>
                <w:color w:val="0000FF"/>
              </w:rPr>
              <w:t>2</w:t>
            </w:r>
            <w:r w:rsidR="00747B04">
              <w:rPr>
                <w:rFonts w:hint="eastAsia"/>
                <w:i/>
                <w:iCs/>
                <w:color w:val="0000FF"/>
              </w:rPr>
              <w:t>0</w:t>
            </w:r>
          </w:p>
        </w:tc>
        <w:tc>
          <w:tcPr>
            <w:tcW w:w="816" w:type="pct"/>
            <w:tcBorders>
              <w:top w:val="single" w:sz="6" w:space="0" w:color="auto"/>
              <w:left w:val="single" w:sz="6" w:space="0" w:color="auto"/>
              <w:bottom w:val="single" w:sz="6" w:space="0" w:color="auto"/>
              <w:right w:val="single" w:sz="6" w:space="0" w:color="auto"/>
            </w:tcBorders>
          </w:tcPr>
          <w:p w14:paraId="0DBBCD48" w14:textId="77777777" w:rsidR="008B70FD" w:rsidRPr="008B70FD" w:rsidRDefault="008B70FD" w:rsidP="001252E7">
            <w:pPr>
              <w:pStyle w:val="af4"/>
              <w:spacing w:line="240" w:lineRule="auto"/>
              <w:rPr>
                <w:rFonts w:ascii="宋体" w:cs="宋体" w:hint="eastAsia"/>
                <w:i/>
                <w:iCs/>
                <w:color w:val="0000FF"/>
              </w:rPr>
            </w:pPr>
            <w:r w:rsidRPr="008B70FD">
              <w:rPr>
                <w:rFonts w:ascii="宋体" w:cs="宋体" w:hint="eastAsia"/>
                <w:i/>
                <w:iCs/>
                <w:color w:val="0000FF"/>
              </w:rPr>
              <w:t>商用License可安装性验证测试</w:t>
            </w:r>
          </w:p>
        </w:tc>
        <w:tc>
          <w:tcPr>
            <w:tcW w:w="373" w:type="pct"/>
            <w:tcBorders>
              <w:top w:val="single" w:sz="6" w:space="0" w:color="auto"/>
              <w:left w:val="single" w:sz="6" w:space="0" w:color="auto"/>
              <w:bottom w:val="single" w:sz="6" w:space="0" w:color="auto"/>
              <w:right w:val="single" w:sz="6" w:space="0" w:color="auto"/>
            </w:tcBorders>
          </w:tcPr>
          <w:p w14:paraId="78BEFF78" w14:textId="77777777" w:rsidR="008B70FD" w:rsidRPr="008B70FD" w:rsidRDefault="008B70FD" w:rsidP="001252E7">
            <w:pPr>
              <w:pStyle w:val="af4"/>
              <w:spacing w:line="240" w:lineRule="auto"/>
              <w:rPr>
                <w:color w:val="0000FF"/>
              </w:rPr>
            </w:pPr>
          </w:p>
        </w:tc>
        <w:tc>
          <w:tcPr>
            <w:tcW w:w="313" w:type="pct"/>
            <w:tcBorders>
              <w:top w:val="single" w:sz="6" w:space="0" w:color="auto"/>
              <w:left w:val="single" w:sz="6" w:space="0" w:color="auto"/>
              <w:bottom w:val="single" w:sz="6" w:space="0" w:color="auto"/>
              <w:right w:val="single" w:sz="6" w:space="0" w:color="auto"/>
            </w:tcBorders>
          </w:tcPr>
          <w:p w14:paraId="525BA743" w14:textId="77777777" w:rsidR="008B70FD" w:rsidRPr="008B70FD" w:rsidRDefault="008B70FD" w:rsidP="001252E7">
            <w:pPr>
              <w:pStyle w:val="af4"/>
              <w:spacing w:line="240" w:lineRule="auto"/>
              <w:rPr>
                <w:color w:val="0000FF"/>
              </w:rPr>
            </w:pPr>
          </w:p>
        </w:tc>
        <w:tc>
          <w:tcPr>
            <w:tcW w:w="375" w:type="pct"/>
            <w:tcBorders>
              <w:top w:val="single" w:sz="6" w:space="0" w:color="auto"/>
              <w:left w:val="single" w:sz="6" w:space="0" w:color="auto"/>
              <w:bottom w:val="single" w:sz="6" w:space="0" w:color="auto"/>
              <w:right w:val="single" w:sz="6" w:space="0" w:color="auto"/>
            </w:tcBorders>
          </w:tcPr>
          <w:p w14:paraId="212C9B2B" w14:textId="77777777" w:rsidR="008B70FD" w:rsidRPr="008B70FD" w:rsidRDefault="008B70FD" w:rsidP="001252E7">
            <w:pPr>
              <w:pStyle w:val="af4"/>
              <w:spacing w:line="240" w:lineRule="auto"/>
              <w:rPr>
                <w:i/>
                <w:color w:val="0000FF"/>
              </w:rPr>
            </w:pPr>
          </w:p>
        </w:tc>
        <w:tc>
          <w:tcPr>
            <w:tcW w:w="2859" w:type="pct"/>
            <w:tcBorders>
              <w:top w:val="single" w:sz="6" w:space="0" w:color="auto"/>
              <w:left w:val="single" w:sz="6" w:space="0" w:color="auto"/>
              <w:bottom w:val="single" w:sz="6" w:space="0" w:color="auto"/>
              <w:right w:val="single" w:sz="6" w:space="0" w:color="auto"/>
            </w:tcBorders>
          </w:tcPr>
          <w:p w14:paraId="474994B1" w14:textId="77777777" w:rsidR="008B70FD" w:rsidRPr="008B70FD" w:rsidRDefault="008B70FD" w:rsidP="001252E7">
            <w:pPr>
              <w:pStyle w:val="af4"/>
              <w:spacing w:line="240" w:lineRule="auto"/>
              <w:rPr>
                <w:i/>
                <w:color w:val="0000FF"/>
              </w:rPr>
            </w:pPr>
            <w:r w:rsidRPr="008B70FD">
              <w:rPr>
                <w:rFonts w:hint="eastAsia"/>
                <w:i/>
                <w:color w:val="0000FF"/>
              </w:rPr>
              <w:t>建议在</w:t>
            </w:r>
            <w:r w:rsidRPr="008B70FD">
              <w:rPr>
                <w:rFonts w:hint="eastAsia"/>
                <w:i/>
                <w:color w:val="0000FF"/>
              </w:rPr>
              <w:t>TR6</w:t>
            </w:r>
            <w:r w:rsidRPr="008B70FD">
              <w:rPr>
                <w:rFonts w:hint="eastAsia"/>
                <w:i/>
                <w:color w:val="0000FF"/>
              </w:rPr>
              <w:t>前完成此部分测试。</w:t>
            </w:r>
          </w:p>
        </w:tc>
      </w:tr>
      <w:tr w:rsidR="00B579D6" w14:paraId="3D15A181"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068417F2" w14:textId="77777777" w:rsidR="00B579D6" w:rsidRDefault="0052338A" w:rsidP="008A6A63">
            <w:pPr>
              <w:pStyle w:val="TableText"/>
              <w:keepNext/>
              <w:jc w:val="center"/>
              <w:rPr>
                <w:rFonts w:hint="eastAsia"/>
                <w:i/>
                <w:iCs/>
                <w:color w:val="0000FF"/>
              </w:rPr>
            </w:pPr>
            <w:r>
              <w:rPr>
                <w:rFonts w:hint="eastAsia"/>
                <w:i/>
                <w:iCs/>
                <w:color w:val="0000FF"/>
              </w:rPr>
              <w:t>2</w:t>
            </w:r>
            <w:r w:rsidR="00747B04">
              <w:rPr>
                <w:rFonts w:hint="eastAsia"/>
                <w:i/>
                <w:iCs/>
                <w:color w:val="0000FF"/>
              </w:rPr>
              <w:t>1</w:t>
            </w:r>
          </w:p>
        </w:tc>
        <w:tc>
          <w:tcPr>
            <w:tcW w:w="816" w:type="pct"/>
            <w:tcBorders>
              <w:top w:val="single" w:sz="6" w:space="0" w:color="auto"/>
              <w:left w:val="single" w:sz="6" w:space="0" w:color="auto"/>
              <w:bottom w:val="single" w:sz="6" w:space="0" w:color="auto"/>
              <w:right w:val="single" w:sz="6" w:space="0" w:color="auto"/>
            </w:tcBorders>
          </w:tcPr>
          <w:p w14:paraId="1497504B" w14:textId="77777777" w:rsidR="00B579D6" w:rsidRDefault="00B579D6" w:rsidP="008A6A63">
            <w:pPr>
              <w:pStyle w:val="af4"/>
              <w:spacing w:line="240" w:lineRule="auto"/>
              <w:rPr>
                <w:rFonts w:ascii="宋体" w:cs="宋体" w:hint="eastAsia"/>
                <w:i/>
                <w:iCs/>
                <w:color w:val="0000FF"/>
              </w:rPr>
            </w:pPr>
            <w:r>
              <w:rPr>
                <w:rFonts w:ascii="宋体" w:cs="宋体" w:hint="eastAsia"/>
                <w:i/>
                <w:iCs/>
                <w:color w:val="0000FF"/>
              </w:rPr>
              <w:t>系统能效测试</w:t>
            </w:r>
          </w:p>
        </w:tc>
        <w:tc>
          <w:tcPr>
            <w:tcW w:w="373" w:type="pct"/>
            <w:tcBorders>
              <w:top w:val="single" w:sz="6" w:space="0" w:color="auto"/>
              <w:left w:val="single" w:sz="6" w:space="0" w:color="auto"/>
              <w:bottom w:val="single" w:sz="6" w:space="0" w:color="auto"/>
              <w:right w:val="single" w:sz="6" w:space="0" w:color="auto"/>
            </w:tcBorders>
          </w:tcPr>
          <w:p w14:paraId="0BF01BA0" w14:textId="77777777" w:rsidR="00B579D6" w:rsidRDefault="00B579D6"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15607C74" w14:textId="77777777" w:rsidR="00B579D6" w:rsidRDefault="00820E81" w:rsidP="008A6A63">
            <w:pPr>
              <w:pStyle w:val="af4"/>
              <w:spacing w:line="240" w:lineRule="auto"/>
            </w:pPr>
            <w:r w:rsidRPr="00196765">
              <w:rPr>
                <w:rFonts w:ascii="宋体" w:cs="宋体" w:hint="eastAsia"/>
                <w:i/>
                <w:iCs/>
                <w:color w:val="0000FF"/>
              </w:rPr>
              <w:t>√</w:t>
            </w:r>
          </w:p>
        </w:tc>
        <w:tc>
          <w:tcPr>
            <w:tcW w:w="375" w:type="pct"/>
            <w:tcBorders>
              <w:top w:val="single" w:sz="6" w:space="0" w:color="auto"/>
              <w:left w:val="single" w:sz="6" w:space="0" w:color="auto"/>
              <w:bottom w:val="single" w:sz="6" w:space="0" w:color="auto"/>
              <w:right w:val="single" w:sz="6" w:space="0" w:color="auto"/>
            </w:tcBorders>
          </w:tcPr>
          <w:p w14:paraId="319331E1" w14:textId="77777777" w:rsidR="00B579D6" w:rsidRDefault="00B579D6"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76ED4001" w14:textId="77777777" w:rsidR="00B579D6" w:rsidRPr="00D9341F" w:rsidRDefault="00B579D6" w:rsidP="00B579D6">
            <w:pPr>
              <w:pStyle w:val="af4"/>
              <w:spacing w:line="240" w:lineRule="auto"/>
              <w:rPr>
                <w:rFonts w:ascii="Times New Roman" w:hAnsi="Times New Roman" w:cs="Arial" w:hint="eastAsia"/>
                <w:i/>
                <w:color w:val="0000FF"/>
              </w:rPr>
            </w:pPr>
            <w:r w:rsidRPr="00D9341F">
              <w:rPr>
                <w:rFonts w:ascii="Times New Roman" w:hAnsi="Times New Roman" w:cs="Arial" w:hint="eastAsia"/>
                <w:i/>
                <w:color w:val="0000FF"/>
              </w:rPr>
              <w:t>本节描述</w:t>
            </w:r>
            <w:r>
              <w:rPr>
                <w:rFonts w:ascii="Times New Roman" w:hAnsi="Times New Roman" w:cs="Arial" w:hint="eastAsia"/>
                <w:i/>
                <w:color w:val="0000FF"/>
              </w:rPr>
              <w:t>系统能效</w:t>
            </w:r>
            <w:r w:rsidRPr="00D9341F">
              <w:rPr>
                <w:rFonts w:ascii="Times New Roman" w:hAnsi="Times New Roman" w:cs="Arial" w:hint="eastAsia"/>
                <w:i/>
                <w:color w:val="0000FF"/>
              </w:rPr>
              <w:t>测试的范围及重点以及在产品测试活动中的对</w:t>
            </w:r>
            <w:r>
              <w:rPr>
                <w:rFonts w:ascii="Times New Roman" w:hAnsi="Times New Roman" w:cs="Arial" w:hint="eastAsia"/>
                <w:i/>
                <w:color w:val="0000FF"/>
              </w:rPr>
              <w:t>系统能效测试</w:t>
            </w:r>
            <w:r w:rsidRPr="00D9341F">
              <w:rPr>
                <w:rFonts w:ascii="Times New Roman" w:hAnsi="Times New Roman" w:cs="Arial" w:hint="eastAsia"/>
                <w:i/>
                <w:color w:val="0000FF"/>
              </w:rPr>
              <w:t>测试活动的关注，并且需要确定版本。</w:t>
            </w:r>
          </w:p>
          <w:p w14:paraId="06BD5A35" w14:textId="77777777" w:rsidR="00B579D6" w:rsidRPr="00D9341F" w:rsidRDefault="00B579D6" w:rsidP="00B579D6">
            <w:pPr>
              <w:pStyle w:val="af4"/>
              <w:spacing w:line="240" w:lineRule="auto"/>
              <w:rPr>
                <w:rFonts w:ascii="Times New Roman" w:hAnsi="Times New Roman" w:cs="Arial" w:hint="eastAsia"/>
                <w:i/>
                <w:color w:val="0000FF"/>
              </w:rPr>
            </w:pPr>
            <w:r w:rsidRPr="00D9341F">
              <w:rPr>
                <w:rFonts w:ascii="Times New Roman" w:hAnsi="Times New Roman" w:cs="Arial" w:hint="eastAsia"/>
                <w:i/>
                <w:color w:val="0000FF"/>
              </w:rPr>
              <w:t>举例：</w:t>
            </w:r>
          </w:p>
          <w:p w14:paraId="293A4FD7" w14:textId="77777777" w:rsidR="00B579D6" w:rsidRPr="00B579D6" w:rsidRDefault="00B579D6" w:rsidP="00B579D6">
            <w:pPr>
              <w:pStyle w:val="af4"/>
              <w:spacing w:line="240" w:lineRule="auto"/>
            </w:pPr>
            <w:r w:rsidRPr="00196765">
              <w:rPr>
                <w:rFonts w:ascii="Times New Roman" w:hAnsi="Times New Roman" w:cs="Arial" w:hint="eastAsia"/>
                <w:i/>
                <w:color w:val="0000FF"/>
              </w:rPr>
              <w:t>对系统能效地图的验证，在</w:t>
            </w:r>
            <w:r w:rsidRPr="00196765">
              <w:rPr>
                <w:rFonts w:ascii="Times New Roman" w:hAnsi="Times New Roman" w:cs="Arial" w:hint="eastAsia"/>
                <w:i/>
                <w:color w:val="0000FF"/>
              </w:rPr>
              <w:t>SIT</w:t>
            </w:r>
            <w:r w:rsidRPr="00196765">
              <w:rPr>
                <w:rFonts w:ascii="Times New Roman" w:hAnsi="Times New Roman" w:cs="Arial" w:hint="eastAsia"/>
                <w:i/>
                <w:color w:val="0000FF"/>
              </w:rPr>
              <w:t>阶段完成，验证前期开发分析评估得出的系统能效地图以及各产品线应遵循的业界</w:t>
            </w:r>
            <w:r w:rsidRPr="00196765">
              <w:rPr>
                <w:rFonts w:ascii="Times New Roman" w:hAnsi="Times New Roman" w:cs="Arial" w:hint="eastAsia"/>
                <w:i/>
                <w:color w:val="0000FF"/>
              </w:rPr>
              <w:t>/</w:t>
            </w:r>
            <w:r w:rsidRPr="00196765">
              <w:rPr>
                <w:rFonts w:ascii="Times New Roman" w:hAnsi="Times New Roman" w:cs="Arial" w:hint="eastAsia"/>
                <w:i/>
                <w:color w:val="0000FF"/>
              </w:rPr>
              <w:t>运营商的能效标准（规范），并给出经过验证的各种配置以及业务流量下的系统各单板以及各部件（包括但不限于风扇框等机电设备以及外购服务器、磁盘阵列等外购件）的能效分布以及业界</w:t>
            </w:r>
            <w:r w:rsidRPr="00196765">
              <w:rPr>
                <w:rFonts w:ascii="Times New Roman" w:hAnsi="Times New Roman" w:cs="Arial" w:hint="eastAsia"/>
                <w:i/>
                <w:color w:val="0000FF"/>
              </w:rPr>
              <w:t>/</w:t>
            </w:r>
            <w:r w:rsidRPr="00196765">
              <w:rPr>
                <w:rFonts w:ascii="Times New Roman" w:hAnsi="Times New Roman" w:cs="Arial" w:hint="eastAsia"/>
                <w:i/>
                <w:color w:val="0000FF"/>
              </w:rPr>
              <w:t>运营商的能效标准（规范）符合情况，补充能效地图不准确的地方。同时有些时候局方为了降低站点能耗，提高机房内的温度，此时就会对产品系统能效产生一定影响。因此对于产品在典型配置下的整机功耗测试，还需要在温箱中进行高温环境下的能耗实测。该测试可以结合产品的环境试验活动一同开展，作为环境实验活动中的一个必测项目强制落实。</w:t>
            </w:r>
          </w:p>
        </w:tc>
      </w:tr>
      <w:tr w:rsidR="009D7F6B" w14:paraId="140DB0F5"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01E1A6C3" w14:textId="77777777" w:rsidR="009D7F6B" w:rsidRDefault="009D7F6B" w:rsidP="008A6A63">
            <w:pPr>
              <w:pStyle w:val="TableText"/>
              <w:keepNext/>
              <w:jc w:val="center"/>
              <w:rPr>
                <w:rFonts w:hint="eastAsia"/>
                <w:i/>
                <w:iCs/>
                <w:color w:val="0000FF"/>
              </w:rPr>
            </w:pPr>
            <w:r>
              <w:rPr>
                <w:rFonts w:hint="eastAsia"/>
                <w:i/>
                <w:iCs/>
                <w:color w:val="0000FF"/>
              </w:rPr>
              <w:lastRenderedPageBreak/>
              <w:t>2</w:t>
            </w:r>
            <w:r w:rsidR="00747B04">
              <w:rPr>
                <w:rFonts w:hint="eastAsia"/>
                <w:i/>
                <w:iCs/>
                <w:color w:val="0000FF"/>
              </w:rPr>
              <w:t>2</w:t>
            </w:r>
          </w:p>
        </w:tc>
        <w:tc>
          <w:tcPr>
            <w:tcW w:w="816" w:type="pct"/>
            <w:tcBorders>
              <w:top w:val="single" w:sz="6" w:space="0" w:color="auto"/>
              <w:left w:val="single" w:sz="6" w:space="0" w:color="auto"/>
              <w:bottom w:val="single" w:sz="6" w:space="0" w:color="auto"/>
              <w:right w:val="single" w:sz="6" w:space="0" w:color="auto"/>
            </w:tcBorders>
          </w:tcPr>
          <w:p w14:paraId="48C73299" w14:textId="77777777" w:rsidR="009D7F6B" w:rsidRPr="009D7F6B" w:rsidRDefault="009D7F6B" w:rsidP="008A6A63">
            <w:pPr>
              <w:pStyle w:val="af4"/>
              <w:spacing w:line="240" w:lineRule="auto"/>
              <w:rPr>
                <w:rFonts w:ascii="宋体" w:cs="宋体" w:hint="eastAsia"/>
                <w:i/>
                <w:iCs/>
                <w:color w:val="0000FF"/>
              </w:rPr>
            </w:pPr>
            <w:r w:rsidRPr="009D7F6B">
              <w:rPr>
                <w:rFonts w:ascii="宋体" w:cs="宋体" w:hint="eastAsia"/>
                <w:i/>
                <w:iCs/>
                <w:color w:val="0000FF"/>
              </w:rPr>
              <w:t>升级特性测试</w:t>
            </w:r>
          </w:p>
        </w:tc>
        <w:tc>
          <w:tcPr>
            <w:tcW w:w="373" w:type="pct"/>
            <w:tcBorders>
              <w:top w:val="single" w:sz="6" w:space="0" w:color="auto"/>
              <w:left w:val="single" w:sz="6" w:space="0" w:color="auto"/>
              <w:bottom w:val="single" w:sz="6" w:space="0" w:color="auto"/>
              <w:right w:val="single" w:sz="6" w:space="0" w:color="auto"/>
            </w:tcBorders>
          </w:tcPr>
          <w:p w14:paraId="1CECF46C" w14:textId="77777777" w:rsidR="009D7F6B" w:rsidRDefault="009D7F6B"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49699FBC" w14:textId="77777777" w:rsidR="009D7F6B" w:rsidRPr="00196765" w:rsidRDefault="009D7F6B" w:rsidP="008A6A63">
            <w:pPr>
              <w:pStyle w:val="af4"/>
              <w:spacing w:line="240" w:lineRule="auto"/>
              <w:rPr>
                <w:rFonts w:ascii="宋体" w:cs="宋体" w:hint="eastAsia"/>
                <w:i/>
                <w:iCs/>
                <w:color w:val="0000FF"/>
              </w:rPr>
            </w:pPr>
          </w:p>
        </w:tc>
        <w:tc>
          <w:tcPr>
            <w:tcW w:w="375" w:type="pct"/>
            <w:tcBorders>
              <w:top w:val="single" w:sz="6" w:space="0" w:color="auto"/>
              <w:left w:val="single" w:sz="6" w:space="0" w:color="auto"/>
              <w:bottom w:val="single" w:sz="6" w:space="0" w:color="auto"/>
              <w:right w:val="single" w:sz="6" w:space="0" w:color="auto"/>
            </w:tcBorders>
          </w:tcPr>
          <w:p w14:paraId="7421DA97" w14:textId="77777777" w:rsidR="009D7F6B" w:rsidRDefault="009D7F6B"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51CBD741" w14:textId="77777777" w:rsidR="009D7F6B" w:rsidRPr="009D7F6B" w:rsidRDefault="009D7F6B" w:rsidP="00B579D6">
            <w:pPr>
              <w:pStyle w:val="af4"/>
              <w:spacing w:line="240" w:lineRule="auto"/>
              <w:rPr>
                <w:rFonts w:ascii="Times New Roman" w:hAnsi="Times New Roman" w:cs="Arial" w:hint="eastAsia"/>
                <w:i/>
                <w:color w:val="0000FF"/>
              </w:rPr>
            </w:pPr>
            <w:r w:rsidRPr="009D7F6B">
              <w:rPr>
                <w:rFonts w:ascii="Times New Roman" w:hAnsi="Times New Roman" w:cs="Arial" w:hint="eastAsia"/>
                <w:i/>
                <w:color w:val="0000FF"/>
              </w:rPr>
              <w:t>升级特性测试包括版本升级特性是否能覆盖规划的版本升级路线测试、典型配置升级测试，以及验证版本升级过程是否能满足可服务性（远程批量升级、一键式升级、向导式升级）、可靠性（升级业务不中断）的要求。</w:t>
            </w:r>
          </w:p>
        </w:tc>
      </w:tr>
      <w:tr w:rsidR="009D7F6B" w14:paraId="33D54209"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6C4A6066" w14:textId="77777777" w:rsidR="009D7F6B" w:rsidRDefault="009D7F6B" w:rsidP="008A6A63">
            <w:pPr>
              <w:pStyle w:val="TableText"/>
              <w:keepNext/>
              <w:jc w:val="center"/>
              <w:rPr>
                <w:rFonts w:hint="eastAsia"/>
                <w:i/>
                <w:iCs/>
                <w:color w:val="0000FF"/>
              </w:rPr>
            </w:pPr>
            <w:r>
              <w:rPr>
                <w:rFonts w:hint="eastAsia"/>
                <w:i/>
                <w:iCs/>
                <w:color w:val="0000FF"/>
              </w:rPr>
              <w:t>2</w:t>
            </w:r>
            <w:r w:rsidR="00747B04">
              <w:rPr>
                <w:rFonts w:hint="eastAsia"/>
                <w:i/>
                <w:iCs/>
                <w:color w:val="0000FF"/>
              </w:rPr>
              <w:t>3</w:t>
            </w:r>
          </w:p>
        </w:tc>
        <w:tc>
          <w:tcPr>
            <w:tcW w:w="816" w:type="pct"/>
            <w:tcBorders>
              <w:top w:val="single" w:sz="6" w:space="0" w:color="auto"/>
              <w:left w:val="single" w:sz="6" w:space="0" w:color="auto"/>
              <w:bottom w:val="single" w:sz="6" w:space="0" w:color="auto"/>
              <w:right w:val="single" w:sz="6" w:space="0" w:color="auto"/>
            </w:tcBorders>
          </w:tcPr>
          <w:p w14:paraId="7C610823" w14:textId="77777777" w:rsidR="009D7F6B" w:rsidRPr="009D7F6B" w:rsidRDefault="009D7F6B" w:rsidP="008A6A63">
            <w:pPr>
              <w:pStyle w:val="af4"/>
              <w:spacing w:line="240" w:lineRule="auto"/>
              <w:rPr>
                <w:rFonts w:ascii="宋体" w:cs="宋体" w:hint="eastAsia"/>
                <w:i/>
                <w:iCs/>
                <w:color w:val="0000FF"/>
              </w:rPr>
            </w:pPr>
            <w:r w:rsidRPr="009D7F6B">
              <w:rPr>
                <w:rFonts w:ascii="宋体" w:cs="宋体" w:hint="eastAsia"/>
                <w:i/>
                <w:iCs/>
                <w:color w:val="0000FF"/>
              </w:rPr>
              <w:t>外购软件升级测试</w:t>
            </w:r>
          </w:p>
        </w:tc>
        <w:tc>
          <w:tcPr>
            <w:tcW w:w="373" w:type="pct"/>
            <w:tcBorders>
              <w:top w:val="single" w:sz="6" w:space="0" w:color="auto"/>
              <w:left w:val="single" w:sz="6" w:space="0" w:color="auto"/>
              <w:bottom w:val="single" w:sz="6" w:space="0" w:color="auto"/>
              <w:right w:val="single" w:sz="6" w:space="0" w:color="auto"/>
            </w:tcBorders>
          </w:tcPr>
          <w:p w14:paraId="318213E3" w14:textId="77777777" w:rsidR="009D7F6B" w:rsidRDefault="009D7F6B"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6641B7F7" w14:textId="77777777" w:rsidR="009D7F6B" w:rsidRPr="00196765" w:rsidRDefault="009D7F6B" w:rsidP="008A6A63">
            <w:pPr>
              <w:pStyle w:val="af4"/>
              <w:spacing w:line="240" w:lineRule="auto"/>
              <w:rPr>
                <w:rFonts w:ascii="宋体" w:cs="宋体" w:hint="eastAsia"/>
                <w:i/>
                <w:iCs/>
                <w:color w:val="0000FF"/>
              </w:rPr>
            </w:pPr>
          </w:p>
        </w:tc>
        <w:tc>
          <w:tcPr>
            <w:tcW w:w="375" w:type="pct"/>
            <w:tcBorders>
              <w:top w:val="single" w:sz="6" w:space="0" w:color="auto"/>
              <w:left w:val="single" w:sz="6" w:space="0" w:color="auto"/>
              <w:bottom w:val="single" w:sz="6" w:space="0" w:color="auto"/>
              <w:right w:val="single" w:sz="6" w:space="0" w:color="auto"/>
            </w:tcBorders>
          </w:tcPr>
          <w:p w14:paraId="023B6A08" w14:textId="77777777" w:rsidR="009D7F6B" w:rsidRDefault="009D7F6B"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3C5F6C94" w14:textId="77777777" w:rsidR="009D7F6B" w:rsidRPr="009D7F6B" w:rsidRDefault="009D7F6B" w:rsidP="00B579D6">
            <w:pPr>
              <w:pStyle w:val="af4"/>
              <w:spacing w:line="240" w:lineRule="auto"/>
              <w:rPr>
                <w:rFonts w:ascii="Times New Roman" w:hAnsi="Times New Roman" w:cs="Arial" w:hint="eastAsia"/>
                <w:i/>
                <w:color w:val="0000FF"/>
              </w:rPr>
            </w:pPr>
            <w:r w:rsidRPr="009D7F6B">
              <w:rPr>
                <w:rFonts w:ascii="Times New Roman" w:hAnsi="Times New Roman" w:cs="Arial" w:hint="eastAsia"/>
                <w:i/>
                <w:color w:val="0000FF"/>
              </w:rPr>
              <w:t>新版本所配套的外购软件有升级版本时，需要组织对外购软件进行测试，尤其是对新版本所涉及的功能和软件性能进行测试。</w:t>
            </w:r>
          </w:p>
        </w:tc>
      </w:tr>
      <w:tr w:rsidR="0052338A" w14:paraId="6AAE17EA"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17531CB4" w14:textId="77777777" w:rsidR="0052338A" w:rsidRDefault="0052338A" w:rsidP="008A6A63">
            <w:pPr>
              <w:pStyle w:val="TableText"/>
              <w:keepNext/>
              <w:jc w:val="center"/>
              <w:rPr>
                <w:rFonts w:hint="eastAsia"/>
                <w:i/>
                <w:iCs/>
                <w:color w:val="0000FF"/>
              </w:rPr>
            </w:pPr>
            <w:r>
              <w:rPr>
                <w:rFonts w:hint="eastAsia"/>
                <w:i/>
                <w:iCs/>
                <w:color w:val="0000FF"/>
              </w:rPr>
              <w:t>2</w:t>
            </w:r>
            <w:r w:rsidR="00747B04">
              <w:rPr>
                <w:rFonts w:hint="eastAsia"/>
                <w:i/>
                <w:iCs/>
                <w:color w:val="0000FF"/>
              </w:rPr>
              <w:t>4</w:t>
            </w:r>
          </w:p>
        </w:tc>
        <w:tc>
          <w:tcPr>
            <w:tcW w:w="816" w:type="pct"/>
            <w:tcBorders>
              <w:top w:val="single" w:sz="6" w:space="0" w:color="auto"/>
              <w:left w:val="single" w:sz="6" w:space="0" w:color="auto"/>
              <w:bottom w:val="single" w:sz="6" w:space="0" w:color="auto"/>
              <w:right w:val="single" w:sz="6" w:space="0" w:color="auto"/>
            </w:tcBorders>
          </w:tcPr>
          <w:p w14:paraId="6A80D92A" w14:textId="77777777" w:rsidR="0052338A" w:rsidRPr="009D7F6B" w:rsidRDefault="0052338A" w:rsidP="008A6A63">
            <w:pPr>
              <w:pStyle w:val="af4"/>
              <w:spacing w:line="240" w:lineRule="auto"/>
              <w:rPr>
                <w:rFonts w:ascii="宋体" w:cs="宋体" w:hint="eastAsia"/>
                <w:i/>
                <w:iCs/>
                <w:color w:val="0000FF"/>
              </w:rPr>
            </w:pPr>
            <w:r>
              <w:rPr>
                <w:rFonts w:ascii="宋体" w:cs="宋体" w:hint="eastAsia"/>
                <w:i/>
                <w:iCs/>
                <w:color w:val="0000FF"/>
              </w:rPr>
              <w:t>需要的特别测试</w:t>
            </w:r>
          </w:p>
        </w:tc>
        <w:tc>
          <w:tcPr>
            <w:tcW w:w="373" w:type="pct"/>
            <w:tcBorders>
              <w:top w:val="single" w:sz="6" w:space="0" w:color="auto"/>
              <w:left w:val="single" w:sz="6" w:space="0" w:color="auto"/>
              <w:bottom w:val="single" w:sz="6" w:space="0" w:color="auto"/>
              <w:right w:val="single" w:sz="6" w:space="0" w:color="auto"/>
            </w:tcBorders>
          </w:tcPr>
          <w:p w14:paraId="6C180DCD" w14:textId="77777777" w:rsidR="0052338A" w:rsidRDefault="0052338A"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71D660BD" w14:textId="77777777" w:rsidR="0052338A" w:rsidRPr="00196765" w:rsidRDefault="0052338A" w:rsidP="008A6A63">
            <w:pPr>
              <w:pStyle w:val="af4"/>
              <w:spacing w:line="240" w:lineRule="auto"/>
              <w:rPr>
                <w:rFonts w:ascii="宋体" w:cs="宋体" w:hint="eastAsia"/>
                <w:i/>
                <w:iCs/>
                <w:color w:val="0000FF"/>
              </w:rPr>
            </w:pPr>
          </w:p>
        </w:tc>
        <w:tc>
          <w:tcPr>
            <w:tcW w:w="375" w:type="pct"/>
            <w:tcBorders>
              <w:top w:val="single" w:sz="6" w:space="0" w:color="auto"/>
              <w:left w:val="single" w:sz="6" w:space="0" w:color="auto"/>
              <w:bottom w:val="single" w:sz="6" w:space="0" w:color="auto"/>
              <w:right w:val="single" w:sz="6" w:space="0" w:color="auto"/>
            </w:tcBorders>
          </w:tcPr>
          <w:p w14:paraId="484A28D2" w14:textId="77777777" w:rsidR="0052338A" w:rsidRDefault="0052338A"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600CEB5C" w14:textId="77777777" w:rsidR="0052338A" w:rsidRPr="009D7F6B" w:rsidRDefault="0052338A" w:rsidP="00B579D6">
            <w:pPr>
              <w:pStyle w:val="af4"/>
              <w:spacing w:line="240" w:lineRule="auto"/>
              <w:rPr>
                <w:rFonts w:ascii="Times New Roman" w:hAnsi="Times New Roman" w:cs="Arial" w:hint="eastAsia"/>
                <w:i/>
                <w:color w:val="0000FF"/>
              </w:rPr>
            </w:pPr>
          </w:p>
        </w:tc>
      </w:tr>
      <w:tr w:rsidR="000E4684" w14:paraId="661B40AD"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33D850A3" w14:textId="77777777" w:rsidR="000E4684" w:rsidRDefault="000E4684" w:rsidP="008A6A63">
            <w:pPr>
              <w:pStyle w:val="TableText"/>
              <w:keepNext/>
              <w:jc w:val="center"/>
              <w:rPr>
                <w:rFonts w:hint="eastAsia"/>
                <w:i/>
                <w:iCs/>
                <w:color w:val="0000FF"/>
              </w:rPr>
            </w:pPr>
            <w:r>
              <w:rPr>
                <w:rFonts w:hint="eastAsia"/>
                <w:i/>
                <w:iCs/>
                <w:color w:val="0000FF"/>
              </w:rPr>
              <w:t>2</w:t>
            </w:r>
            <w:r w:rsidR="00747B04">
              <w:rPr>
                <w:rFonts w:hint="eastAsia"/>
                <w:i/>
                <w:iCs/>
                <w:color w:val="0000FF"/>
              </w:rPr>
              <w:t>5</w:t>
            </w:r>
          </w:p>
        </w:tc>
        <w:tc>
          <w:tcPr>
            <w:tcW w:w="816" w:type="pct"/>
            <w:tcBorders>
              <w:top w:val="single" w:sz="6" w:space="0" w:color="auto"/>
              <w:left w:val="single" w:sz="6" w:space="0" w:color="auto"/>
              <w:bottom w:val="single" w:sz="6" w:space="0" w:color="auto"/>
              <w:right w:val="single" w:sz="6" w:space="0" w:color="auto"/>
            </w:tcBorders>
          </w:tcPr>
          <w:p w14:paraId="0C9A54E2" w14:textId="77777777" w:rsidR="000E4684" w:rsidRPr="00E74095" w:rsidRDefault="000E4684" w:rsidP="000D6A93">
            <w:pPr>
              <w:pStyle w:val="af4"/>
              <w:spacing w:line="240" w:lineRule="auto"/>
              <w:rPr>
                <w:rFonts w:ascii="宋体" w:cs="宋体" w:hint="eastAsia"/>
                <w:i/>
                <w:iCs/>
                <w:color w:val="0000FF"/>
              </w:rPr>
            </w:pPr>
            <w:r w:rsidRPr="00E74095">
              <w:rPr>
                <w:rFonts w:ascii="宋体" w:cs="宋体" w:hint="eastAsia"/>
                <w:i/>
                <w:iCs/>
                <w:color w:val="0000FF"/>
              </w:rPr>
              <w:t>可服务性测试</w:t>
            </w:r>
          </w:p>
        </w:tc>
        <w:tc>
          <w:tcPr>
            <w:tcW w:w="373" w:type="pct"/>
            <w:tcBorders>
              <w:top w:val="single" w:sz="6" w:space="0" w:color="auto"/>
              <w:left w:val="single" w:sz="6" w:space="0" w:color="auto"/>
              <w:bottom w:val="single" w:sz="6" w:space="0" w:color="auto"/>
              <w:right w:val="single" w:sz="6" w:space="0" w:color="auto"/>
            </w:tcBorders>
          </w:tcPr>
          <w:p w14:paraId="17B72983" w14:textId="77777777" w:rsidR="000E4684" w:rsidRDefault="000E4684" w:rsidP="000D6A9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68C03E09" w14:textId="77777777" w:rsidR="000E4684" w:rsidRPr="00196765" w:rsidRDefault="000E4684" w:rsidP="000D6A93">
            <w:pPr>
              <w:pStyle w:val="af4"/>
              <w:spacing w:line="240" w:lineRule="auto"/>
              <w:rPr>
                <w:rFonts w:ascii="宋体" w:cs="宋体" w:hint="eastAsia"/>
                <w:i/>
                <w:iCs/>
                <w:color w:val="0000FF"/>
              </w:rPr>
            </w:pPr>
            <w:r w:rsidRPr="00196765">
              <w:rPr>
                <w:rFonts w:ascii="宋体" w:cs="宋体" w:hint="eastAsia"/>
                <w:i/>
                <w:iCs/>
                <w:color w:val="0000FF"/>
              </w:rPr>
              <w:t>√</w:t>
            </w:r>
          </w:p>
        </w:tc>
        <w:tc>
          <w:tcPr>
            <w:tcW w:w="375" w:type="pct"/>
            <w:tcBorders>
              <w:top w:val="single" w:sz="6" w:space="0" w:color="auto"/>
              <w:left w:val="single" w:sz="6" w:space="0" w:color="auto"/>
              <w:bottom w:val="single" w:sz="6" w:space="0" w:color="auto"/>
              <w:right w:val="single" w:sz="6" w:space="0" w:color="auto"/>
            </w:tcBorders>
          </w:tcPr>
          <w:p w14:paraId="3218C8FF" w14:textId="77777777" w:rsidR="000E4684" w:rsidRDefault="000E4684" w:rsidP="000D6A93">
            <w:pPr>
              <w:pStyle w:val="af4"/>
              <w:spacing w:line="240" w:lineRule="auto"/>
            </w:pPr>
            <w:r w:rsidRPr="00196765">
              <w:rPr>
                <w:rFonts w:ascii="宋体" w:cs="宋体" w:hint="eastAsia"/>
                <w:i/>
                <w:iCs/>
                <w:color w:val="0000FF"/>
              </w:rPr>
              <w:t>√</w:t>
            </w:r>
          </w:p>
        </w:tc>
        <w:tc>
          <w:tcPr>
            <w:tcW w:w="2859" w:type="pct"/>
            <w:tcBorders>
              <w:top w:val="single" w:sz="6" w:space="0" w:color="auto"/>
              <w:left w:val="single" w:sz="6" w:space="0" w:color="auto"/>
              <w:bottom w:val="single" w:sz="6" w:space="0" w:color="auto"/>
              <w:right w:val="single" w:sz="6" w:space="0" w:color="auto"/>
            </w:tcBorders>
          </w:tcPr>
          <w:p w14:paraId="7BE39D6C" w14:textId="77777777" w:rsidR="000E4684" w:rsidRPr="00D9341F" w:rsidRDefault="000E4684" w:rsidP="000D6A93">
            <w:pPr>
              <w:pStyle w:val="af4"/>
              <w:spacing w:line="240" w:lineRule="auto"/>
              <w:rPr>
                <w:rFonts w:ascii="Times New Roman" w:hAnsi="Times New Roman" w:cs="Arial" w:hint="eastAsia"/>
                <w:i/>
                <w:color w:val="0000FF"/>
              </w:rPr>
            </w:pPr>
            <w:r w:rsidRPr="00D9341F">
              <w:rPr>
                <w:rFonts w:ascii="Times New Roman" w:hAnsi="Times New Roman" w:cs="Arial" w:hint="eastAsia"/>
                <w:i/>
                <w:color w:val="0000FF"/>
              </w:rPr>
              <w:t>本节描述</w:t>
            </w:r>
            <w:r>
              <w:rPr>
                <w:rFonts w:ascii="Times New Roman" w:hAnsi="Times New Roman" w:cs="Arial" w:hint="eastAsia"/>
                <w:i/>
                <w:color w:val="0000FF"/>
              </w:rPr>
              <w:t>系统可服务性测试的重点，包括可服务性目标的验证策略和计划，需要在</w:t>
            </w:r>
            <w:r>
              <w:rPr>
                <w:rFonts w:ascii="Times New Roman" w:hAnsi="Times New Roman" w:cs="Arial" w:hint="eastAsia"/>
                <w:i/>
                <w:color w:val="0000FF"/>
              </w:rPr>
              <w:t>TR5</w:t>
            </w:r>
            <w:r>
              <w:rPr>
                <w:rFonts w:ascii="Times New Roman" w:hAnsi="Times New Roman" w:cs="Arial" w:hint="eastAsia"/>
                <w:i/>
                <w:color w:val="0000FF"/>
              </w:rPr>
              <w:t>和</w:t>
            </w:r>
            <w:r>
              <w:rPr>
                <w:rFonts w:ascii="Times New Roman" w:hAnsi="Times New Roman" w:cs="Arial" w:hint="eastAsia"/>
                <w:i/>
                <w:color w:val="0000FF"/>
              </w:rPr>
              <w:t>TR6</w:t>
            </w:r>
            <w:r>
              <w:rPr>
                <w:rFonts w:ascii="Times New Roman" w:hAnsi="Times New Roman" w:cs="Arial" w:hint="eastAsia"/>
                <w:i/>
                <w:color w:val="0000FF"/>
              </w:rPr>
              <w:t>阶段给出相应的验证评估结论。</w:t>
            </w:r>
          </w:p>
        </w:tc>
      </w:tr>
      <w:tr w:rsidR="00EC0BBD" w14:paraId="04676C4B"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3E8D2435" w14:textId="77777777" w:rsidR="00EC0BBD" w:rsidRDefault="00EC0BBD" w:rsidP="008A6A63">
            <w:pPr>
              <w:pStyle w:val="TableText"/>
              <w:keepNext/>
              <w:jc w:val="center"/>
              <w:rPr>
                <w:rFonts w:hint="eastAsia"/>
                <w:i/>
                <w:iCs/>
                <w:color w:val="0000FF"/>
              </w:rPr>
            </w:pPr>
            <w:r>
              <w:rPr>
                <w:rFonts w:hint="eastAsia"/>
                <w:i/>
                <w:iCs/>
                <w:color w:val="0000FF"/>
              </w:rPr>
              <w:t>2</w:t>
            </w:r>
            <w:r w:rsidR="00747B04">
              <w:rPr>
                <w:rFonts w:hint="eastAsia"/>
                <w:i/>
                <w:iCs/>
                <w:color w:val="0000FF"/>
              </w:rPr>
              <w:t>6</w:t>
            </w:r>
          </w:p>
        </w:tc>
        <w:tc>
          <w:tcPr>
            <w:tcW w:w="816" w:type="pct"/>
            <w:tcBorders>
              <w:top w:val="single" w:sz="6" w:space="0" w:color="auto"/>
              <w:left w:val="single" w:sz="6" w:space="0" w:color="auto"/>
              <w:bottom w:val="single" w:sz="6" w:space="0" w:color="auto"/>
              <w:right w:val="single" w:sz="6" w:space="0" w:color="auto"/>
            </w:tcBorders>
          </w:tcPr>
          <w:p w14:paraId="47B2ECA8" w14:textId="77777777" w:rsidR="00EC0BBD" w:rsidRPr="00E74095" w:rsidRDefault="00EC0BBD" w:rsidP="008A6A63">
            <w:pPr>
              <w:pStyle w:val="af4"/>
              <w:spacing w:line="240" w:lineRule="auto"/>
              <w:rPr>
                <w:rFonts w:ascii="宋体" w:cs="宋体" w:hint="eastAsia"/>
                <w:i/>
                <w:iCs/>
                <w:color w:val="0000FF"/>
              </w:rPr>
            </w:pPr>
            <w:r w:rsidRPr="00E74095">
              <w:rPr>
                <w:rFonts w:ascii="宋体" w:cs="宋体" w:hint="eastAsia"/>
                <w:i/>
                <w:iCs/>
                <w:color w:val="0000FF"/>
              </w:rPr>
              <w:t>可测性测试</w:t>
            </w:r>
          </w:p>
        </w:tc>
        <w:tc>
          <w:tcPr>
            <w:tcW w:w="373" w:type="pct"/>
            <w:tcBorders>
              <w:top w:val="single" w:sz="6" w:space="0" w:color="auto"/>
              <w:left w:val="single" w:sz="6" w:space="0" w:color="auto"/>
              <w:bottom w:val="single" w:sz="6" w:space="0" w:color="auto"/>
              <w:right w:val="single" w:sz="6" w:space="0" w:color="auto"/>
            </w:tcBorders>
          </w:tcPr>
          <w:p w14:paraId="362DB5FC" w14:textId="77777777" w:rsidR="00EC0BBD" w:rsidRDefault="00EC0BBD"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12AB4CEE" w14:textId="77777777" w:rsidR="00EC0BBD" w:rsidRPr="00196765" w:rsidRDefault="00EC0BBD" w:rsidP="000D6A93">
            <w:pPr>
              <w:pStyle w:val="af4"/>
              <w:spacing w:line="240" w:lineRule="auto"/>
              <w:rPr>
                <w:rFonts w:ascii="宋体" w:cs="宋体" w:hint="eastAsia"/>
                <w:i/>
                <w:iCs/>
                <w:color w:val="0000FF"/>
              </w:rPr>
            </w:pPr>
            <w:r w:rsidRPr="00196765">
              <w:rPr>
                <w:rFonts w:ascii="宋体" w:cs="宋体" w:hint="eastAsia"/>
                <w:i/>
                <w:iCs/>
                <w:color w:val="0000FF"/>
              </w:rPr>
              <w:t>√</w:t>
            </w:r>
          </w:p>
        </w:tc>
        <w:tc>
          <w:tcPr>
            <w:tcW w:w="375" w:type="pct"/>
            <w:tcBorders>
              <w:top w:val="single" w:sz="6" w:space="0" w:color="auto"/>
              <w:left w:val="single" w:sz="6" w:space="0" w:color="auto"/>
              <w:bottom w:val="single" w:sz="6" w:space="0" w:color="auto"/>
              <w:right w:val="single" w:sz="6" w:space="0" w:color="auto"/>
            </w:tcBorders>
          </w:tcPr>
          <w:p w14:paraId="50B30BC5" w14:textId="77777777" w:rsidR="00EC0BBD" w:rsidRDefault="00EC0BBD" w:rsidP="000D6A93">
            <w:pPr>
              <w:pStyle w:val="af4"/>
              <w:spacing w:line="240" w:lineRule="auto"/>
            </w:pPr>
            <w:r w:rsidRPr="00196765">
              <w:rPr>
                <w:rFonts w:ascii="宋体" w:cs="宋体" w:hint="eastAsia"/>
                <w:i/>
                <w:iCs/>
                <w:color w:val="0000FF"/>
              </w:rPr>
              <w:t>√</w:t>
            </w:r>
          </w:p>
        </w:tc>
        <w:tc>
          <w:tcPr>
            <w:tcW w:w="2859" w:type="pct"/>
            <w:tcBorders>
              <w:top w:val="single" w:sz="6" w:space="0" w:color="auto"/>
              <w:left w:val="single" w:sz="6" w:space="0" w:color="auto"/>
              <w:bottom w:val="single" w:sz="6" w:space="0" w:color="auto"/>
              <w:right w:val="single" w:sz="6" w:space="0" w:color="auto"/>
            </w:tcBorders>
          </w:tcPr>
          <w:p w14:paraId="7FD75F14" w14:textId="77777777" w:rsidR="00EC0BBD" w:rsidRPr="000E4684" w:rsidRDefault="005E064B" w:rsidP="00B579D6">
            <w:pPr>
              <w:pStyle w:val="af4"/>
              <w:spacing w:line="240" w:lineRule="auto"/>
              <w:rPr>
                <w:rFonts w:ascii="Times New Roman" w:hAnsi="Times New Roman" w:cs="Arial" w:hint="eastAsia"/>
                <w:i/>
                <w:color w:val="0000FF"/>
              </w:rPr>
            </w:pPr>
            <w:r w:rsidRPr="00D9341F">
              <w:rPr>
                <w:rFonts w:ascii="Times New Roman" w:hAnsi="Times New Roman" w:cs="Arial" w:hint="eastAsia"/>
                <w:i/>
                <w:color w:val="0000FF"/>
              </w:rPr>
              <w:t>本节描述</w:t>
            </w:r>
            <w:r>
              <w:rPr>
                <w:rFonts w:ascii="Times New Roman" w:hAnsi="Times New Roman" w:cs="Arial" w:hint="eastAsia"/>
                <w:i/>
                <w:color w:val="0000FF"/>
              </w:rPr>
              <w:t>系统可测性测试</w:t>
            </w:r>
            <w:r w:rsidR="00545891">
              <w:rPr>
                <w:rFonts w:ascii="Times New Roman" w:hAnsi="Times New Roman" w:cs="Arial" w:hint="eastAsia"/>
                <w:i/>
                <w:color w:val="0000FF"/>
              </w:rPr>
              <w:t>需求验证</w:t>
            </w:r>
            <w:r>
              <w:rPr>
                <w:rFonts w:ascii="Times New Roman" w:hAnsi="Times New Roman" w:cs="Arial" w:hint="eastAsia"/>
                <w:i/>
                <w:color w:val="0000FF"/>
              </w:rPr>
              <w:t>的重点，包括可测性目标的验证策略和计划，需要在</w:t>
            </w:r>
            <w:r>
              <w:rPr>
                <w:rFonts w:ascii="Times New Roman" w:hAnsi="Times New Roman" w:cs="Arial" w:hint="eastAsia"/>
                <w:i/>
                <w:color w:val="0000FF"/>
              </w:rPr>
              <w:t>TR5</w:t>
            </w:r>
            <w:r>
              <w:rPr>
                <w:rFonts w:ascii="Times New Roman" w:hAnsi="Times New Roman" w:cs="Arial" w:hint="eastAsia"/>
                <w:i/>
                <w:color w:val="0000FF"/>
              </w:rPr>
              <w:t>和</w:t>
            </w:r>
            <w:r>
              <w:rPr>
                <w:rFonts w:ascii="Times New Roman" w:hAnsi="Times New Roman" w:cs="Arial" w:hint="eastAsia"/>
                <w:i/>
                <w:color w:val="0000FF"/>
              </w:rPr>
              <w:t>TR6</w:t>
            </w:r>
            <w:r>
              <w:rPr>
                <w:rFonts w:ascii="Times New Roman" w:hAnsi="Times New Roman" w:cs="Arial" w:hint="eastAsia"/>
                <w:i/>
                <w:color w:val="0000FF"/>
              </w:rPr>
              <w:t>阶段给出相应的验证评估结论。</w:t>
            </w:r>
          </w:p>
        </w:tc>
      </w:tr>
      <w:tr w:rsidR="00EC0BBD" w14:paraId="737D1729"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0EB22DA0" w14:textId="77777777" w:rsidR="00EC0BBD" w:rsidRDefault="00EC0BBD" w:rsidP="008A6A63">
            <w:pPr>
              <w:pStyle w:val="TableText"/>
              <w:keepNext/>
              <w:jc w:val="center"/>
              <w:rPr>
                <w:rFonts w:hint="eastAsia"/>
                <w:i/>
                <w:iCs/>
                <w:color w:val="0000FF"/>
              </w:rPr>
            </w:pPr>
            <w:r>
              <w:rPr>
                <w:rFonts w:hint="eastAsia"/>
                <w:i/>
                <w:iCs/>
                <w:color w:val="0000FF"/>
              </w:rPr>
              <w:t>2</w:t>
            </w:r>
            <w:r w:rsidR="00747B04">
              <w:rPr>
                <w:rFonts w:hint="eastAsia"/>
                <w:i/>
                <w:iCs/>
                <w:color w:val="0000FF"/>
              </w:rPr>
              <w:t>7</w:t>
            </w:r>
          </w:p>
        </w:tc>
        <w:tc>
          <w:tcPr>
            <w:tcW w:w="816" w:type="pct"/>
            <w:tcBorders>
              <w:top w:val="single" w:sz="6" w:space="0" w:color="auto"/>
              <w:left w:val="single" w:sz="6" w:space="0" w:color="auto"/>
              <w:bottom w:val="single" w:sz="6" w:space="0" w:color="auto"/>
              <w:right w:val="single" w:sz="6" w:space="0" w:color="auto"/>
            </w:tcBorders>
          </w:tcPr>
          <w:p w14:paraId="648D0553" w14:textId="77777777" w:rsidR="00EC0BBD" w:rsidRPr="00E74095" w:rsidRDefault="00EC0BBD" w:rsidP="008A6A63">
            <w:pPr>
              <w:pStyle w:val="af4"/>
              <w:spacing w:line="240" w:lineRule="auto"/>
              <w:rPr>
                <w:rFonts w:ascii="宋体" w:cs="宋体" w:hint="eastAsia"/>
                <w:i/>
                <w:iCs/>
                <w:color w:val="0000FF"/>
              </w:rPr>
            </w:pPr>
            <w:r w:rsidRPr="00E74095">
              <w:rPr>
                <w:rFonts w:ascii="宋体" w:cs="宋体" w:hint="eastAsia"/>
                <w:i/>
                <w:iCs/>
                <w:color w:val="0000FF"/>
              </w:rPr>
              <w:t>可</w:t>
            </w:r>
            <w:r w:rsidR="00C54D9F">
              <w:rPr>
                <w:rFonts w:ascii="宋体" w:cs="宋体" w:hint="eastAsia"/>
                <w:i/>
                <w:iCs/>
                <w:color w:val="0000FF"/>
              </w:rPr>
              <w:t>供应/</w:t>
            </w:r>
            <w:r w:rsidRPr="00E74095">
              <w:rPr>
                <w:rFonts w:ascii="宋体" w:cs="宋体" w:hint="eastAsia"/>
                <w:i/>
                <w:iCs/>
                <w:color w:val="0000FF"/>
              </w:rPr>
              <w:t>制造性测试</w:t>
            </w:r>
          </w:p>
        </w:tc>
        <w:tc>
          <w:tcPr>
            <w:tcW w:w="373" w:type="pct"/>
            <w:tcBorders>
              <w:top w:val="single" w:sz="6" w:space="0" w:color="auto"/>
              <w:left w:val="single" w:sz="6" w:space="0" w:color="auto"/>
              <w:bottom w:val="single" w:sz="6" w:space="0" w:color="auto"/>
              <w:right w:val="single" w:sz="6" w:space="0" w:color="auto"/>
            </w:tcBorders>
          </w:tcPr>
          <w:p w14:paraId="111235D2" w14:textId="77777777" w:rsidR="00EC0BBD" w:rsidRDefault="00EC0BBD"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02A765A7" w14:textId="77777777" w:rsidR="00EC0BBD" w:rsidRPr="00196765" w:rsidRDefault="00EC0BBD" w:rsidP="000D6A93">
            <w:pPr>
              <w:pStyle w:val="af4"/>
              <w:spacing w:line="240" w:lineRule="auto"/>
              <w:rPr>
                <w:rFonts w:ascii="宋体" w:cs="宋体" w:hint="eastAsia"/>
                <w:i/>
                <w:iCs/>
                <w:color w:val="0000FF"/>
              </w:rPr>
            </w:pPr>
            <w:r w:rsidRPr="00196765">
              <w:rPr>
                <w:rFonts w:ascii="宋体" w:cs="宋体" w:hint="eastAsia"/>
                <w:i/>
                <w:iCs/>
                <w:color w:val="0000FF"/>
              </w:rPr>
              <w:t>√</w:t>
            </w:r>
          </w:p>
        </w:tc>
        <w:tc>
          <w:tcPr>
            <w:tcW w:w="375" w:type="pct"/>
            <w:tcBorders>
              <w:top w:val="single" w:sz="6" w:space="0" w:color="auto"/>
              <w:left w:val="single" w:sz="6" w:space="0" w:color="auto"/>
              <w:bottom w:val="single" w:sz="6" w:space="0" w:color="auto"/>
              <w:right w:val="single" w:sz="6" w:space="0" w:color="auto"/>
            </w:tcBorders>
          </w:tcPr>
          <w:p w14:paraId="6AF35929" w14:textId="77777777" w:rsidR="00EC0BBD" w:rsidRDefault="00EC0BBD" w:rsidP="000D6A93">
            <w:pPr>
              <w:pStyle w:val="af4"/>
              <w:spacing w:line="240" w:lineRule="auto"/>
            </w:pPr>
            <w:r w:rsidRPr="00196765">
              <w:rPr>
                <w:rFonts w:ascii="宋体" w:cs="宋体" w:hint="eastAsia"/>
                <w:i/>
                <w:iCs/>
                <w:color w:val="0000FF"/>
              </w:rPr>
              <w:t>√</w:t>
            </w:r>
          </w:p>
        </w:tc>
        <w:tc>
          <w:tcPr>
            <w:tcW w:w="2859" w:type="pct"/>
            <w:tcBorders>
              <w:top w:val="single" w:sz="6" w:space="0" w:color="auto"/>
              <w:left w:val="single" w:sz="6" w:space="0" w:color="auto"/>
              <w:bottom w:val="single" w:sz="6" w:space="0" w:color="auto"/>
              <w:right w:val="single" w:sz="6" w:space="0" w:color="auto"/>
            </w:tcBorders>
          </w:tcPr>
          <w:p w14:paraId="14B05B28" w14:textId="77777777" w:rsidR="00C54D9F" w:rsidRPr="00C54D9F" w:rsidRDefault="00C54D9F" w:rsidP="00C54D9F">
            <w:pPr>
              <w:pStyle w:val="af4"/>
              <w:rPr>
                <w:rFonts w:ascii="Times New Roman" w:hAnsi="Times New Roman" w:cs="Arial" w:hint="eastAsia"/>
                <w:i/>
                <w:color w:val="0000FF"/>
              </w:rPr>
            </w:pPr>
            <w:r w:rsidRPr="00C54D9F">
              <w:rPr>
                <w:rFonts w:ascii="Times New Roman" w:hAnsi="Times New Roman" w:cs="Arial" w:hint="eastAsia"/>
                <w:i/>
                <w:color w:val="0000FF"/>
              </w:rPr>
              <w:t>本节描述系统可供应性</w:t>
            </w:r>
            <w:r w:rsidRPr="00C54D9F">
              <w:rPr>
                <w:rFonts w:ascii="Times New Roman" w:hAnsi="Times New Roman" w:cs="Arial" w:hint="eastAsia"/>
                <w:i/>
                <w:color w:val="0000FF"/>
              </w:rPr>
              <w:t>/</w:t>
            </w:r>
            <w:r w:rsidRPr="00C54D9F">
              <w:rPr>
                <w:rFonts w:ascii="Times New Roman" w:hAnsi="Times New Roman" w:cs="Arial" w:hint="eastAsia"/>
                <w:i/>
                <w:color w:val="0000FF"/>
              </w:rPr>
              <w:t>可制造性测试的重点，包括</w:t>
            </w:r>
            <w:r w:rsidRPr="00C54D9F">
              <w:rPr>
                <w:rFonts w:ascii="Times New Roman" w:hAnsi="Times New Roman" w:cs="Arial" w:hint="eastAsia"/>
                <w:i/>
                <w:color w:val="0000FF"/>
              </w:rPr>
              <w:t>DFSC</w:t>
            </w:r>
            <w:r w:rsidRPr="00C54D9F">
              <w:rPr>
                <w:rFonts w:ascii="Times New Roman" w:hAnsi="Times New Roman" w:cs="Arial" w:hint="eastAsia"/>
                <w:i/>
                <w:color w:val="0000FF"/>
              </w:rPr>
              <w:t>目标的验证策略和计划，需要在</w:t>
            </w:r>
            <w:r w:rsidRPr="00C54D9F">
              <w:rPr>
                <w:rFonts w:ascii="Times New Roman" w:hAnsi="Times New Roman" w:cs="Arial" w:hint="eastAsia"/>
                <w:i/>
                <w:color w:val="0000FF"/>
              </w:rPr>
              <w:t>TR</w:t>
            </w:r>
            <w:smartTag w:uri="urn:schemas-microsoft-com:office:smarttags" w:element="chmetcnv">
              <w:smartTagPr>
                <w:attr w:name="TCSC" w:val="0"/>
                <w:attr w:name="NumberType" w:val="1"/>
                <w:attr w:name="Negative" w:val="False"/>
                <w:attr w:name="HasSpace" w:val="False"/>
                <w:attr w:name="SourceValue" w:val="4"/>
                <w:attr w:name="UnitName" w:val="a"/>
              </w:smartTagPr>
              <w:r w:rsidRPr="00C54D9F">
                <w:rPr>
                  <w:rFonts w:ascii="Times New Roman" w:hAnsi="Times New Roman" w:cs="Arial" w:hint="eastAsia"/>
                  <w:i/>
                  <w:color w:val="0000FF"/>
                </w:rPr>
                <w:t>4A</w:t>
              </w:r>
            </w:smartTag>
            <w:r w:rsidRPr="00C54D9F">
              <w:rPr>
                <w:rFonts w:ascii="Times New Roman" w:hAnsi="Times New Roman" w:cs="Arial" w:hint="eastAsia"/>
                <w:i/>
                <w:color w:val="0000FF"/>
              </w:rPr>
              <w:t>、</w:t>
            </w:r>
            <w:r w:rsidRPr="00C54D9F">
              <w:rPr>
                <w:rFonts w:ascii="Times New Roman" w:hAnsi="Times New Roman" w:cs="Arial" w:hint="eastAsia"/>
                <w:i/>
                <w:color w:val="0000FF"/>
              </w:rPr>
              <w:t>TR5</w:t>
            </w:r>
            <w:r w:rsidRPr="00C54D9F">
              <w:rPr>
                <w:rFonts w:ascii="Times New Roman" w:hAnsi="Times New Roman" w:cs="Arial" w:hint="eastAsia"/>
                <w:i/>
                <w:color w:val="0000FF"/>
              </w:rPr>
              <w:t>和</w:t>
            </w:r>
            <w:r w:rsidRPr="00C54D9F">
              <w:rPr>
                <w:rFonts w:ascii="Times New Roman" w:hAnsi="Times New Roman" w:cs="Arial" w:hint="eastAsia"/>
                <w:i/>
                <w:color w:val="0000FF"/>
              </w:rPr>
              <w:t>TR6</w:t>
            </w:r>
            <w:r w:rsidRPr="00C54D9F">
              <w:rPr>
                <w:rFonts w:ascii="Times New Roman" w:hAnsi="Times New Roman" w:cs="Arial" w:hint="eastAsia"/>
                <w:i/>
                <w:color w:val="0000FF"/>
              </w:rPr>
              <w:t>阶段给出相应的验证评估结论。</w:t>
            </w:r>
          </w:p>
          <w:p w14:paraId="4CA5CF3E" w14:textId="77777777" w:rsidR="00C54D9F" w:rsidRPr="00C54D9F" w:rsidRDefault="00C54D9F" w:rsidP="00C54D9F">
            <w:pPr>
              <w:pStyle w:val="af4"/>
              <w:rPr>
                <w:rFonts w:ascii="Times New Roman" w:hAnsi="Times New Roman" w:cs="Arial" w:hint="eastAsia"/>
                <w:i/>
                <w:color w:val="0000FF"/>
              </w:rPr>
            </w:pPr>
            <w:r w:rsidRPr="00C54D9F">
              <w:rPr>
                <w:rFonts w:ascii="Times New Roman" w:hAnsi="Times New Roman" w:cs="Arial" w:hint="eastAsia"/>
                <w:i/>
                <w:color w:val="0000FF"/>
              </w:rPr>
              <w:t>举例：</w:t>
            </w:r>
          </w:p>
          <w:p w14:paraId="100C62D4" w14:textId="77777777" w:rsidR="00C54D9F" w:rsidRPr="00C54D9F" w:rsidRDefault="00C54D9F" w:rsidP="00C54D9F">
            <w:pPr>
              <w:pStyle w:val="af4"/>
              <w:rPr>
                <w:rFonts w:ascii="Times New Roman" w:hAnsi="Times New Roman" w:cs="Arial" w:hint="eastAsia"/>
                <w:i/>
                <w:color w:val="0000FF"/>
              </w:rPr>
            </w:pPr>
            <w:r w:rsidRPr="00C54D9F">
              <w:rPr>
                <w:rFonts w:ascii="Times New Roman" w:hAnsi="Times New Roman" w:cs="Arial" w:hint="eastAsia"/>
                <w:i/>
                <w:color w:val="0000FF"/>
              </w:rPr>
              <w:t>1.</w:t>
            </w:r>
            <w:r w:rsidRPr="00C54D9F">
              <w:rPr>
                <w:rFonts w:ascii="Times New Roman" w:hAnsi="Times New Roman" w:cs="Arial" w:hint="eastAsia"/>
                <w:i/>
                <w:color w:val="0000FF"/>
              </w:rPr>
              <w:t>分析标准配置、标准模块的</w:t>
            </w:r>
            <w:r w:rsidR="00001BD8">
              <w:rPr>
                <w:rFonts w:ascii="Times New Roman" w:hAnsi="Times New Roman" w:cs="Arial" w:hint="eastAsia"/>
                <w:i/>
                <w:color w:val="0000FF"/>
              </w:rPr>
              <w:t>分配需求</w:t>
            </w:r>
            <w:r w:rsidRPr="00C54D9F">
              <w:rPr>
                <w:rFonts w:ascii="Times New Roman" w:hAnsi="Times New Roman" w:cs="Arial" w:hint="eastAsia"/>
                <w:i/>
                <w:color w:val="0000FF"/>
              </w:rPr>
              <w:t>及验证策略。</w:t>
            </w:r>
          </w:p>
          <w:p w14:paraId="463828AC" w14:textId="77777777" w:rsidR="00EC0BBD" w:rsidRPr="00C54D9F" w:rsidRDefault="00C54D9F" w:rsidP="00C54D9F">
            <w:pPr>
              <w:pStyle w:val="af4"/>
              <w:rPr>
                <w:rFonts w:ascii="Times New Roman" w:hAnsi="Times New Roman" w:cs="Arial" w:hint="eastAsia"/>
                <w:i/>
                <w:color w:val="0000FF"/>
              </w:rPr>
            </w:pPr>
            <w:r w:rsidRPr="00C54D9F">
              <w:rPr>
                <w:rFonts w:ascii="Times New Roman" w:hAnsi="Times New Roman" w:cs="Arial" w:hint="eastAsia"/>
                <w:i/>
                <w:color w:val="0000FF"/>
              </w:rPr>
              <w:t>2.</w:t>
            </w:r>
            <w:r w:rsidRPr="00C54D9F">
              <w:rPr>
                <w:rFonts w:ascii="Times New Roman" w:hAnsi="Times New Roman" w:cs="Arial" w:hint="eastAsia"/>
                <w:i/>
                <w:color w:val="0000FF"/>
              </w:rPr>
              <w:t>分析</w:t>
            </w:r>
            <w:r w:rsidRPr="00C54D9F">
              <w:rPr>
                <w:rFonts w:ascii="Times New Roman" w:hAnsi="Times New Roman" w:cs="Arial" w:hint="eastAsia"/>
                <w:i/>
                <w:color w:val="0000FF"/>
              </w:rPr>
              <w:t>DFSC</w:t>
            </w:r>
            <w:r w:rsidRPr="00C54D9F">
              <w:rPr>
                <w:rFonts w:ascii="Times New Roman" w:hAnsi="Times New Roman" w:cs="Arial" w:hint="eastAsia"/>
                <w:i/>
                <w:color w:val="0000FF"/>
              </w:rPr>
              <w:t>各个目标的验证策略</w:t>
            </w:r>
          </w:p>
        </w:tc>
      </w:tr>
      <w:tr w:rsidR="005E064B" w14:paraId="724964EC"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20EE8771" w14:textId="77777777" w:rsidR="005E064B" w:rsidRDefault="00545891" w:rsidP="008A6A63">
            <w:pPr>
              <w:pStyle w:val="TableText"/>
              <w:keepNext/>
              <w:jc w:val="center"/>
              <w:rPr>
                <w:rFonts w:hint="eastAsia"/>
                <w:i/>
                <w:iCs/>
                <w:color w:val="0000FF"/>
              </w:rPr>
            </w:pPr>
            <w:r>
              <w:rPr>
                <w:rFonts w:hint="eastAsia"/>
                <w:i/>
                <w:iCs/>
                <w:color w:val="0000FF"/>
              </w:rPr>
              <w:lastRenderedPageBreak/>
              <w:t>3</w:t>
            </w:r>
            <w:r w:rsidR="00747B04">
              <w:rPr>
                <w:rFonts w:hint="eastAsia"/>
                <w:i/>
                <w:iCs/>
                <w:color w:val="0000FF"/>
              </w:rPr>
              <w:t>8</w:t>
            </w:r>
          </w:p>
        </w:tc>
        <w:tc>
          <w:tcPr>
            <w:tcW w:w="816" w:type="pct"/>
            <w:tcBorders>
              <w:top w:val="single" w:sz="6" w:space="0" w:color="auto"/>
              <w:left w:val="single" w:sz="6" w:space="0" w:color="auto"/>
              <w:bottom w:val="single" w:sz="6" w:space="0" w:color="auto"/>
              <w:right w:val="single" w:sz="6" w:space="0" w:color="auto"/>
            </w:tcBorders>
          </w:tcPr>
          <w:p w14:paraId="79CEC427" w14:textId="77777777" w:rsidR="005E064B" w:rsidRDefault="00545891" w:rsidP="008A6A63">
            <w:pPr>
              <w:pStyle w:val="af4"/>
              <w:spacing w:line="240" w:lineRule="auto"/>
              <w:rPr>
                <w:rFonts w:ascii="宋体" w:cs="宋体" w:hint="eastAsia"/>
                <w:i/>
                <w:iCs/>
                <w:color w:val="0000FF"/>
              </w:rPr>
            </w:pPr>
            <w:r>
              <w:rPr>
                <w:rFonts w:ascii="宋体" w:cs="宋体" w:hint="eastAsia"/>
                <w:i/>
                <w:iCs/>
                <w:color w:val="0000FF"/>
              </w:rPr>
              <w:t>安全性测试</w:t>
            </w:r>
          </w:p>
        </w:tc>
        <w:tc>
          <w:tcPr>
            <w:tcW w:w="373" w:type="pct"/>
            <w:tcBorders>
              <w:top w:val="single" w:sz="6" w:space="0" w:color="auto"/>
              <w:left w:val="single" w:sz="6" w:space="0" w:color="auto"/>
              <w:bottom w:val="single" w:sz="6" w:space="0" w:color="auto"/>
              <w:right w:val="single" w:sz="6" w:space="0" w:color="auto"/>
            </w:tcBorders>
          </w:tcPr>
          <w:p w14:paraId="0C47FEA9" w14:textId="77777777" w:rsidR="005E064B" w:rsidRDefault="005E064B"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410161DA" w14:textId="77777777" w:rsidR="005E064B" w:rsidRPr="00196765" w:rsidRDefault="005E064B" w:rsidP="000D6A93">
            <w:pPr>
              <w:pStyle w:val="af4"/>
              <w:spacing w:line="240" w:lineRule="auto"/>
              <w:rPr>
                <w:rFonts w:ascii="宋体" w:cs="宋体" w:hint="eastAsia"/>
                <w:i/>
                <w:iCs/>
                <w:color w:val="0000FF"/>
              </w:rPr>
            </w:pPr>
            <w:r w:rsidRPr="00196765">
              <w:rPr>
                <w:rFonts w:ascii="宋体" w:cs="宋体" w:hint="eastAsia"/>
                <w:i/>
                <w:iCs/>
                <w:color w:val="0000FF"/>
              </w:rPr>
              <w:t>√</w:t>
            </w:r>
          </w:p>
        </w:tc>
        <w:tc>
          <w:tcPr>
            <w:tcW w:w="375" w:type="pct"/>
            <w:tcBorders>
              <w:top w:val="single" w:sz="6" w:space="0" w:color="auto"/>
              <w:left w:val="single" w:sz="6" w:space="0" w:color="auto"/>
              <w:bottom w:val="single" w:sz="6" w:space="0" w:color="auto"/>
              <w:right w:val="single" w:sz="6" w:space="0" w:color="auto"/>
            </w:tcBorders>
          </w:tcPr>
          <w:p w14:paraId="6D13B478" w14:textId="77777777" w:rsidR="005E064B" w:rsidRDefault="005E064B" w:rsidP="000D6A9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27FF5C5A" w14:textId="77777777" w:rsidR="00E5308F" w:rsidRPr="00E5308F" w:rsidRDefault="00E5308F" w:rsidP="00E5308F">
            <w:pPr>
              <w:pStyle w:val="af4"/>
              <w:rPr>
                <w:rFonts w:ascii="Times New Roman" w:hAnsi="Times New Roman" w:cs="Arial" w:hint="eastAsia"/>
                <w:i/>
                <w:color w:val="0000FF"/>
              </w:rPr>
            </w:pPr>
            <w:r w:rsidRPr="00E5308F">
              <w:rPr>
                <w:rFonts w:ascii="Times New Roman" w:hAnsi="Times New Roman" w:cs="Arial" w:hint="eastAsia"/>
                <w:i/>
                <w:color w:val="0000FF"/>
              </w:rPr>
              <w:t>产品需根据以前是否做过全面的安全评估及版本变动，从下面三种测试策略中选择一种作为该版本产品的安全测试策略。</w:t>
            </w:r>
          </w:p>
          <w:p w14:paraId="0A86ACCF" w14:textId="77777777" w:rsidR="00E5308F" w:rsidRPr="00E5308F" w:rsidRDefault="00E5308F" w:rsidP="00E5308F">
            <w:pPr>
              <w:pStyle w:val="af4"/>
              <w:rPr>
                <w:rFonts w:ascii="Times New Roman" w:hAnsi="Times New Roman" w:cs="Arial" w:hint="eastAsia"/>
                <w:i/>
                <w:color w:val="0000FF"/>
              </w:rPr>
            </w:pPr>
            <w:r w:rsidRPr="00E5308F">
              <w:rPr>
                <w:rFonts w:ascii="Times New Roman" w:hAnsi="Times New Roman" w:cs="Arial" w:hint="eastAsia"/>
                <w:i/>
                <w:color w:val="0000FF"/>
              </w:rPr>
              <w:t>策略</w:t>
            </w:r>
            <w:proofErr w:type="gramStart"/>
            <w:r w:rsidRPr="00E5308F">
              <w:rPr>
                <w:rFonts w:ascii="Times New Roman" w:hAnsi="Times New Roman" w:cs="Arial" w:hint="eastAsia"/>
                <w:i/>
                <w:color w:val="0000FF"/>
              </w:rPr>
              <w:t>一</w:t>
            </w:r>
            <w:proofErr w:type="gramEnd"/>
            <w:r w:rsidRPr="00E5308F">
              <w:rPr>
                <w:rFonts w:ascii="Times New Roman" w:hAnsi="Times New Roman" w:cs="Arial" w:hint="eastAsia"/>
                <w:i/>
                <w:color w:val="0000FF"/>
              </w:rPr>
              <w:t>：对于从来没有做过安全测试评估的版本必须根据安全基线（或安全测试基线）或规范做一次安全评估。</w:t>
            </w:r>
          </w:p>
          <w:p w14:paraId="6BA038F2" w14:textId="77777777" w:rsidR="00E5308F" w:rsidRPr="00E5308F" w:rsidRDefault="00E5308F" w:rsidP="00E5308F">
            <w:pPr>
              <w:pStyle w:val="af4"/>
              <w:rPr>
                <w:rFonts w:ascii="Times New Roman" w:hAnsi="Times New Roman" w:cs="Arial" w:hint="eastAsia"/>
                <w:i/>
                <w:color w:val="0000FF"/>
              </w:rPr>
            </w:pPr>
            <w:r w:rsidRPr="00E5308F">
              <w:rPr>
                <w:rFonts w:ascii="Times New Roman" w:hAnsi="Times New Roman" w:cs="Arial" w:hint="eastAsia"/>
                <w:i/>
                <w:color w:val="0000FF"/>
              </w:rPr>
              <w:t xml:space="preserve">    </w:t>
            </w:r>
            <w:r w:rsidRPr="00E5308F">
              <w:rPr>
                <w:rFonts w:ascii="Times New Roman" w:hAnsi="Times New Roman" w:cs="Arial" w:hint="eastAsia"/>
                <w:i/>
                <w:color w:val="0000FF"/>
              </w:rPr>
              <w:t>从来没有做过安全测试评估的版本，首先不了解版本的安全能力，相当于裸奔上网，在</w:t>
            </w:r>
            <w:proofErr w:type="gramStart"/>
            <w:r w:rsidRPr="00E5308F">
              <w:rPr>
                <w:rFonts w:ascii="Times New Roman" w:hAnsi="Times New Roman" w:cs="Arial" w:hint="eastAsia"/>
                <w:i/>
                <w:color w:val="0000FF"/>
              </w:rPr>
              <w:t>电信网全</w:t>
            </w:r>
            <w:proofErr w:type="gramEnd"/>
            <w:r w:rsidRPr="00E5308F">
              <w:rPr>
                <w:rFonts w:ascii="Times New Roman" w:hAnsi="Times New Roman" w:cs="Arial" w:hint="eastAsia"/>
                <w:i/>
                <w:color w:val="0000FF"/>
              </w:rPr>
              <w:t>IP</w:t>
            </w:r>
            <w:r w:rsidRPr="00E5308F">
              <w:rPr>
                <w:rFonts w:ascii="Times New Roman" w:hAnsi="Times New Roman" w:cs="Arial" w:hint="eastAsia"/>
                <w:i/>
                <w:color w:val="0000FF"/>
              </w:rPr>
              <w:t>化的时代，是非常危险的；其次一些操作系统，单板硬件本身具备一定的安全功能，而到底具备什么样的安全功能呢？需要经过系统的安全评估才能得出答案；故对从来没有做过安全测试评估的版本必须根据安全测试基线做一次安全评估</w:t>
            </w:r>
          </w:p>
          <w:p w14:paraId="7CB57B25" w14:textId="77777777" w:rsidR="00E5308F" w:rsidRPr="00E5308F" w:rsidRDefault="00E5308F" w:rsidP="00E5308F">
            <w:pPr>
              <w:pStyle w:val="af4"/>
              <w:rPr>
                <w:rFonts w:ascii="Times New Roman" w:hAnsi="Times New Roman" w:cs="Arial" w:hint="eastAsia"/>
                <w:i/>
                <w:color w:val="0000FF"/>
              </w:rPr>
            </w:pPr>
            <w:r w:rsidRPr="00E5308F">
              <w:rPr>
                <w:rFonts w:ascii="Times New Roman" w:hAnsi="Times New Roman" w:cs="Arial" w:hint="eastAsia"/>
                <w:i/>
                <w:color w:val="0000FF"/>
              </w:rPr>
              <w:t>策略二：</w:t>
            </w:r>
            <w:r w:rsidRPr="00E5308F">
              <w:rPr>
                <w:rFonts w:ascii="Times New Roman" w:hAnsi="Times New Roman" w:cs="Arial" w:hint="eastAsia"/>
                <w:i/>
                <w:color w:val="0000FF"/>
              </w:rPr>
              <w:t>R</w:t>
            </w:r>
            <w:r w:rsidRPr="00E5308F">
              <w:rPr>
                <w:rFonts w:ascii="Times New Roman" w:hAnsi="Times New Roman" w:cs="Arial" w:hint="eastAsia"/>
                <w:i/>
                <w:color w:val="0000FF"/>
              </w:rPr>
              <w:t>或者</w:t>
            </w:r>
            <w:r w:rsidRPr="00E5308F">
              <w:rPr>
                <w:rFonts w:ascii="Times New Roman" w:hAnsi="Times New Roman" w:cs="Arial" w:hint="eastAsia"/>
                <w:i/>
                <w:color w:val="0000FF"/>
              </w:rPr>
              <w:t>V</w:t>
            </w:r>
            <w:r w:rsidRPr="00E5308F">
              <w:rPr>
                <w:rFonts w:ascii="Times New Roman" w:hAnsi="Times New Roman" w:cs="Arial" w:hint="eastAsia"/>
                <w:i/>
                <w:color w:val="0000FF"/>
              </w:rPr>
              <w:t>版本发生变化必须根据安全基线（或安全测试基线）做一次安全评估。</w:t>
            </w:r>
          </w:p>
          <w:p w14:paraId="5942358C" w14:textId="77777777" w:rsidR="00E5308F" w:rsidRPr="00E5308F" w:rsidRDefault="00E5308F" w:rsidP="00E5308F">
            <w:pPr>
              <w:pStyle w:val="af4"/>
              <w:rPr>
                <w:rFonts w:ascii="Times New Roman" w:hAnsi="Times New Roman" w:cs="Arial" w:hint="eastAsia"/>
                <w:i/>
                <w:color w:val="0000FF"/>
              </w:rPr>
            </w:pPr>
            <w:r w:rsidRPr="00E5308F">
              <w:rPr>
                <w:rFonts w:ascii="Times New Roman" w:hAnsi="Times New Roman" w:cs="Arial" w:hint="eastAsia"/>
                <w:i/>
                <w:color w:val="0000FF"/>
              </w:rPr>
              <w:t xml:space="preserve">   </w:t>
            </w:r>
            <w:r w:rsidRPr="00E5308F">
              <w:rPr>
                <w:rFonts w:ascii="Times New Roman" w:hAnsi="Times New Roman" w:cs="Arial" w:hint="eastAsia"/>
                <w:i/>
                <w:color w:val="0000FF"/>
              </w:rPr>
              <w:t>根据公司的版本规定，一般来说</w:t>
            </w:r>
            <w:r w:rsidRPr="00E5308F">
              <w:rPr>
                <w:rFonts w:ascii="Times New Roman" w:hAnsi="Times New Roman" w:cs="Arial" w:hint="eastAsia"/>
                <w:i/>
                <w:color w:val="0000FF"/>
              </w:rPr>
              <w:t>R</w:t>
            </w:r>
            <w:r w:rsidRPr="00E5308F">
              <w:rPr>
                <w:rFonts w:ascii="Times New Roman" w:hAnsi="Times New Roman" w:cs="Arial" w:hint="eastAsia"/>
                <w:i/>
                <w:color w:val="0000FF"/>
              </w:rPr>
              <w:t>版本的变动比较大，对别的特性的影响也比较大，所以要求</w:t>
            </w:r>
            <w:r w:rsidRPr="00E5308F">
              <w:rPr>
                <w:rFonts w:ascii="Times New Roman" w:hAnsi="Times New Roman" w:cs="Arial" w:hint="eastAsia"/>
                <w:i/>
                <w:color w:val="0000FF"/>
              </w:rPr>
              <w:t>R</w:t>
            </w:r>
            <w:r w:rsidRPr="00E5308F">
              <w:rPr>
                <w:rFonts w:ascii="Times New Roman" w:hAnsi="Times New Roman" w:cs="Arial" w:hint="eastAsia"/>
                <w:i/>
                <w:color w:val="0000FF"/>
              </w:rPr>
              <w:t>版本发生变化必须根据安全测试基线做一次安全评估，不过是否要把安全测试基线从头到尾的全部测试一遍，产品可以自己分析，根据分析后结果，哪些可以继承前一版本的结果，哪些需要重新测试，对于继承前一个版本的结果的，必须要备注分析文档。</w:t>
            </w:r>
          </w:p>
          <w:p w14:paraId="5C0D267B" w14:textId="77777777" w:rsidR="00E5308F" w:rsidRPr="00E5308F" w:rsidRDefault="00E5308F" w:rsidP="00E5308F">
            <w:pPr>
              <w:pStyle w:val="af4"/>
              <w:rPr>
                <w:rFonts w:ascii="Times New Roman" w:hAnsi="Times New Roman" w:cs="Arial" w:hint="eastAsia"/>
                <w:i/>
                <w:color w:val="0000FF"/>
              </w:rPr>
            </w:pPr>
            <w:r w:rsidRPr="00E5308F">
              <w:rPr>
                <w:rFonts w:ascii="Times New Roman" w:hAnsi="Times New Roman" w:cs="Arial" w:hint="eastAsia"/>
                <w:i/>
                <w:color w:val="0000FF"/>
              </w:rPr>
              <w:t>策略三：</w:t>
            </w:r>
            <w:r w:rsidRPr="00E5308F">
              <w:rPr>
                <w:rFonts w:ascii="Times New Roman" w:hAnsi="Times New Roman" w:cs="Arial" w:hint="eastAsia"/>
                <w:i/>
                <w:color w:val="0000FF"/>
              </w:rPr>
              <w:t>C</w:t>
            </w:r>
            <w:r w:rsidRPr="00E5308F">
              <w:rPr>
                <w:rFonts w:ascii="Times New Roman" w:hAnsi="Times New Roman" w:cs="Arial" w:hint="eastAsia"/>
                <w:i/>
                <w:color w:val="0000FF"/>
              </w:rPr>
              <w:t>版本和</w:t>
            </w:r>
            <w:r w:rsidRPr="00E5308F">
              <w:rPr>
                <w:rFonts w:ascii="Times New Roman" w:hAnsi="Times New Roman" w:cs="Arial" w:hint="eastAsia"/>
                <w:i/>
                <w:color w:val="0000FF"/>
              </w:rPr>
              <w:t>B</w:t>
            </w:r>
            <w:r w:rsidRPr="00E5308F">
              <w:rPr>
                <w:rFonts w:ascii="Times New Roman" w:hAnsi="Times New Roman" w:cs="Arial" w:hint="eastAsia"/>
                <w:i/>
                <w:color w:val="0000FF"/>
              </w:rPr>
              <w:t>版本只需对新增的安全特性参照测试基</w:t>
            </w:r>
            <w:r w:rsidR="00CC1667">
              <w:rPr>
                <w:rFonts w:ascii="Times New Roman" w:hAnsi="Times New Roman" w:cs="Arial" w:hint="eastAsia"/>
                <w:i/>
                <w:color w:val="0000FF"/>
              </w:rPr>
              <w:t>线</w:t>
            </w:r>
            <w:r w:rsidRPr="00E5308F">
              <w:rPr>
                <w:rFonts w:ascii="Times New Roman" w:hAnsi="Times New Roman" w:cs="Arial" w:hint="eastAsia"/>
                <w:i/>
                <w:color w:val="0000FF"/>
              </w:rPr>
              <w:t>进行测试即可，把新增的特性的测试结果合入到上一个</w:t>
            </w:r>
            <w:r w:rsidRPr="00E5308F">
              <w:rPr>
                <w:rFonts w:ascii="Times New Roman" w:hAnsi="Times New Roman" w:cs="Arial" w:hint="eastAsia"/>
                <w:i/>
                <w:color w:val="0000FF"/>
              </w:rPr>
              <w:t>C</w:t>
            </w:r>
            <w:r w:rsidRPr="00E5308F">
              <w:rPr>
                <w:rFonts w:ascii="Times New Roman" w:hAnsi="Times New Roman" w:cs="Arial" w:hint="eastAsia"/>
                <w:i/>
                <w:color w:val="0000FF"/>
              </w:rPr>
              <w:t>版本或者</w:t>
            </w:r>
            <w:r w:rsidRPr="00E5308F">
              <w:rPr>
                <w:rFonts w:ascii="Times New Roman" w:hAnsi="Times New Roman" w:cs="Arial" w:hint="eastAsia"/>
                <w:i/>
                <w:color w:val="0000FF"/>
              </w:rPr>
              <w:t>B</w:t>
            </w:r>
            <w:r w:rsidRPr="00E5308F">
              <w:rPr>
                <w:rFonts w:ascii="Times New Roman" w:hAnsi="Times New Roman" w:cs="Arial" w:hint="eastAsia"/>
                <w:i/>
                <w:color w:val="0000FF"/>
              </w:rPr>
              <w:t>版本即可，不需要重新对产品做安全评估。</w:t>
            </w:r>
          </w:p>
          <w:p w14:paraId="7F8A28BA" w14:textId="77777777" w:rsidR="005E064B" w:rsidRPr="00E5308F" w:rsidRDefault="00E5308F" w:rsidP="00E5308F">
            <w:pPr>
              <w:pStyle w:val="af4"/>
              <w:rPr>
                <w:rFonts w:ascii="Times New Roman" w:hAnsi="Times New Roman" w:cs="Arial" w:hint="eastAsia"/>
                <w:i/>
                <w:color w:val="0000FF"/>
              </w:rPr>
            </w:pPr>
            <w:r w:rsidRPr="00E5308F">
              <w:rPr>
                <w:rFonts w:ascii="Times New Roman" w:hAnsi="Times New Roman" w:cs="Arial" w:hint="eastAsia"/>
                <w:i/>
                <w:color w:val="0000FF"/>
              </w:rPr>
              <w:lastRenderedPageBreak/>
              <w:t xml:space="preserve">  </w:t>
            </w:r>
            <w:r w:rsidRPr="00E5308F">
              <w:rPr>
                <w:rFonts w:ascii="Times New Roman" w:hAnsi="Times New Roman" w:cs="Arial" w:hint="eastAsia"/>
                <w:i/>
                <w:color w:val="0000FF"/>
              </w:rPr>
              <w:t>根据公司的版本规定，</w:t>
            </w:r>
            <w:r w:rsidRPr="00E5308F">
              <w:rPr>
                <w:rFonts w:ascii="Times New Roman" w:hAnsi="Times New Roman" w:cs="Arial" w:hint="eastAsia"/>
                <w:i/>
                <w:color w:val="0000FF"/>
              </w:rPr>
              <w:t>C</w:t>
            </w:r>
            <w:r w:rsidRPr="00E5308F">
              <w:rPr>
                <w:rFonts w:ascii="Times New Roman" w:hAnsi="Times New Roman" w:cs="Arial" w:hint="eastAsia"/>
                <w:i/>
                <w:color w:val="0000FF"/>
              </w:rPr>
              <w:t>版本或者是</w:t>
            </w:r>
            <w:r w:rsidRPr="00E5308F">
              <w:rPr>
                <w:rFonts w:ascii="Times New Roman" w:hAnsi="Times New Roman" w:cs="Arial" w:hint="eastAsia"/>
                <w:i/>
                <w:color w:val="0000FF"/>
              </w:rPr>
              <w:t>B</w:t>
            </w:r>
            <w:r w:rsidRPr="00E5308F">
              <w:rPr>
                <w:rFonts w:ascii="Times New Roman" w:hAnsi="Times New Roman" w:cs="Arial" w:hint="eastAsia"/>
                <w:i/>
                <w:color w:val="0000FF"/>
              </w:rPr>
              <w:t>版本一般来说变动比较小，对别的特性的影响也比较小，所以只要求对新增的安全特性进行安全测试，把结果合入上一个</w:t>
            </w:r>
            <w:r w:rsidRPr="00E5308F">
              <w:rPr>
                <w:rFonts w:ascii="Times New Roman" w:hAnsi="Times New Roman" w:cs="Arial" w:hint="eastAsia"/>
                <w:i/>
                <w:color w:val="0000FF"/>
              </w:rPr>
              <w:t>C</w:t>
            </w:r>
            <w:r w:rsidRPr="00E5308F">
              <w:rPr>
                <w:rFonts w:ascii="Times New Roman" w:hAnsi="Times New Roman" w:cs="Arial" w:hint="eastAsia"/>
                <w:i/>
                <w:color w:val="0000FF"/>
              </w:rPr>
              <w:t>版本或者</w:t>
            </w:r>
            <w:r w:rsidRPr="00E5308F">
              <w:rPr>
                <w:rFonts w:ascii="Times New Roman" w:hAnsi="Times New Roman" w:cs="Arial" w:hint="eastAsia"/>
                <w:i/>
                <w:color w:val="0000FF"/>
              </w:rPr>
              <w:t>B</w:t>
            </w:r>
            <w:r w:rsidRPr="00E5308F">
              <w:rPr>
                <w:rFonts w:ascii="Times New Roman" w:hAnsi="Times New Roman" w:cs="Arial" w:hint="eastAsia"/>
                <w:i/>
                <w:color w:val="0000FF"/>
              </w:rPr>
              <w:t>版本，直接刷新评估结果即可。</w:t>
            </w:r>
          </w:p>
        </w:tc>
      </w:tr>
      <w:tr w:rsidR="005E064B" w14:paraId="192322A2" w14:textId="77777777">
        <w:tblPrEx>
          <w:tblCellMar>
            <w:top w:w="0" w:type="dxa"/>
            <w:bottom w:w="0" w:type="dxa"/>
          </w:tblCellMar>
        </w:tblPrEx>
        <w:trPr>
          <w:jc w:val="center"/>
        </w:trPr>
        <w:tc>
          <w:tcPr>
            <w:tcW w:w="264" w:type="pct"/>
            <w:tcBorders>
              <w:top w:val="single" w:sz="6" w:space="0" w:color="auto"/>
              <w:left w:val="single" w:sz="6" w:space="0" w:color="auto"/>
              <w:bottom w:val="single" w:sz="6" w:space="0" w:color="auto"/>
              <w:right w:val="single" w:sz="6" w:space="0" w:color="auto"/>
            </w:tcBorders>
          </w:tcPr>
          <w:p w14:paraId="04B1AD98" w14:textId="77777777" w:rsidR="005E064B" w:rsidRDefault="005E064B" w:rsidP="008A6A63">
            <w:pPr>
              <w:pStyle w:val="TableText"/>
              <w:keepNext/>
              <w:jc w:val="center"/>
              <w:rPr>
                <w:rFonts w:hint="eastAsia"/>
                <w:i/>
                <w:iCs/>
                <w:color w:val="0000FF"/>
              </w:rPr>
            </w:pPr>
          </w:p>
        </w:tc>
        <w:tc>
          <w:tcPr>
            <w:tcW w:w="816" w:type="pct"/>
            <w:tcBorders>
              <w:top w:val="single" w:sz="6" w:space="0" w:color="auto"/>
              <w:left w:val="single" w:sz="6" w:space="0" w:color="auto"/>
              <w:bottom w:val="single" w:sz="6" w:space="0" w:color="auto"/>
              <w:right w:val="single" w:sz="6" w:space="0" w:color="auto"/>
            </w:tcBorders>
          </w:tcPr>
          <w:p w14:paraId="2F5D5D70" w14:textId="77777777" w:rsidR="005E064B" w:rsidRDefault="005E064B" w:rsidP="008A6A63">
            <w:pPr>
              <w:pStyle w:val="af4"/>
              <w:spacing w:line="240" w:lineRule="auto"/>
              <w:rPr>
                <w:rFonts w:ascii="宋体" w:cs="宋体" w:hint="eastAsia"/>
                <w:i/>
                <w:iCs/>
                <w:color w:val="0000FF"/>
              </w:rPr>
            </w:pPr>
          </w:p>
        </w:tc>
        <w:tc>
          <w:tcPr>
            <w:tcW w:w="373" w:type="pct"/>
            <w:tcBorders>
              <w:top w:val="single" w:sz="6" w:space="0" w:color="auto"/>
              <w:left w:val="single" w:sz="6" w:space="0" w:color="auto"/>
              <w:bottom w:val="single" w:sz="6" w:space="0" w:color="auto"/>
              <w:right w:val="single" w:sz="6" w:space="0" w:color="auto"/>
            </w:tcBorders>
          </w:tcPr>
          <w:p w14:paraId="2BD65486" w14:textId="77777777" w:rsidR="005E064B" w:rsidRDefault="005E064B" w:rsidP="008A6A63">
            <w:pPr>
              <w:pStyle w:val="af4"/>
              <w:spacing w:line="240" w:lineRule="auto"/>
            </w:pPr>
          </w:p>
        </w:tc>
        <w:tc>
          <w:tcPr>
            <w:tcW w:w="313" w:type="pct"/>
            <w:tcBorders>
              <w:top w:val="single" w:sz="6" w:space="0" w:color="auto"/>
              <w:left w:val="single" w:sz="6" w:space="0" w:color="auto"/>
              <w:bottom w:val="single" w:sz="6" w:space="0" w:color="auto"/>
              <w:right w:val="single" w:sz="6" w:space="0" w:color="auto"/>
            </w:tcBorders>
          </w:tcPr>
          <w:p w14:paraId="5875736B" w14:textId="77777777" w:rsidR="005E064B" w:rsidRPr="00196765" w:rsidRDefault="005E064B" w:rsidP="008A6A63">
            <w:pPr>
              <w:pStyle w:val="af4"/>
              <w:spacing w:line="240" w:lineRule="auto"/>
              <w:rPr>
                <w:rFonts w:ascii="宋体" w:cs="宋体" w:hint="eastAsia"/>
                <w:i/>
                <w:iCs/>
                <w:color w:val="0000FF"/>
              </w:rPr>
            </w:pPr>
          </w:p>
        </w:tc>
        <w:tc>
          <w:tcPr>
            <w:tcW w:w="375" w:type="pct"/>
            <w:tcBorders>
              <w:top w:val="single" w:sz="6" w:space="0" w:color="auto"/>
              <w:left w:val="single" w:sz="6" w:space="0" w:color="auto"/>
              <w:bottom w:val="single" w:sz="6" w:space="0" w:color="auto"/>
              <w:right w:val="single" w:sz="6" w:space="0" w:color="auto"/>
            </w:tcBorders>
          </w:tcPr>
          <w:p w14:paraId="2CD9A870" w14:textId="77777777" w:rsidR="005E064B" w:rsidRDefault="005E064B" w:rsidP="008A6A63">
            <w:pPr>
              <w:pStyle w:val="af4"/>
              <w:spacing w:line="240" w:lineRule="auto"/>
            </w:pPr>
          </w:p>
        </w:tc>
        <w:tc>
          <w:tcPr>
            <w:tcW w:w="2859" w:type="pct"/>
            <w:tcBorders>
              <w:top w:val="single" w:sz="6" w:space="0" w:color="auto"/>
              <w:left w:val="single" w:sz="6" w:space="0" w:color="auto"/>
              <w:bottom w:val="single" w:sz="6" w:space="0" w:color="auto"/>
              <w:right w:val="single" w:sz="6" w:space="0" w:color="auto"/>
            </w:tcBorders>
          </w:tcPr>
          <w:p w14:paraId="351F9EFD" w14:textId="77777777" w:rsidR="005E064B" w:rsidRPr="009D7F6B" w:rsidRDefault="005E064B" w:rsidP="00B579D6">
            <w:pPr>
              <w:pStyle w:val="af4"/>
              <w:spacing w:line="240" w:lineRule="auto"/>
              <w:rPr>
                <w:rFonts w:ascii="Times New Roman" w:hAnsi="Times New Roman" w:cs="Arial" w:hint="eastAsia"/>
                <w:i/>
                <w:color w:val="0000FF"/>
              </w:rPr>
            </w:pPr>
          </w:p>
        </w:tc>
      </w:tr>
    </w:tbl>
    <w:p w14:paraId="73F468B4" w14:textId="77777777" w:rsidR="00F80E32" w:rsidRDefault="00790152" w:rsidP="008A6A63">
      <w:pPr>
        <w:keepNext/>
        <w:rPr>
          <w:rFonts w:hint="eastAsia"/>
        </w:rPr>
      </w:pPr>
      <w:r>
        <w:rPr>
          <w:rFonts w:ascii="宋体" w:cs="宋体" w:hint="eastAsia"/>
          <w:i/>
          <w:iCs/>
          <w:color w:val="0000FF"/>
        </w:rPr>
        <w:t>说明：公司后续其他</w:t>
      </w:r>
      <w:proofErr w:type="spellStart"/>
      <w:r>
        <w:rPr>
          <w:rFonts w:ascii="宋体" w:cs="宋体" w:hint="eastAsia"/>
          <w:i/>
          <w:iCs/>
          <w:color w:val="0000FF"/>
        </w:rPr>
        <w:t>DFx</w:t>
      </w:r>
      <w:proofErr w:type="spellEnd"/>
      <w:r>
        <w:rPr>
          <w:rFonts w:ascii="宋体" w:cs="宋体" w:hint="eastAsia"/>
          <w:i/>
          <w:iCs/>
          <w:color w:val="0000FF"/>
        </w:rPr>
        <w:t>质量属性要求，</w:t>
      </w:r>
      <w:r w:rsidR="006353DD">
        <w:rPr>
          <w:rFonts w:ascii="宋体" w:cs="宋体" w:hint="eastAsia"/>
          <w:i/>
          <w:iCs/>
          <w:color w:val="0000FF"/>
        </w:rPr>
        <w:t>在上面的表格</w:t>
      </w:r>
      <w:r>
        <w:rPr>
          <w:rFonts w:ascii="宋体" w:cs="宋体" w:hint="eastAsia"/>
          <w:i/>
          <w:iCs/>
          <w:color w:val="0000FF"/>
        </w:rPr>
        <w:t>补充</w:t>
      </w:r>
      <w:r w:rsidR="006353DD">
        <w:rPr>
          <w:rFonts w:ascii="宋体" w:cs="宋体" w:hint="eastAsia"/>
          <w:i/>
          <w:iCs/>
          <w:color w:val="0000FF"/>
        </w:rPr>
        <w:t>即可。</w:t>
      </w:r>
    </w:p>
    <w:p w14:paraId="0261C904" w14:textId="77777777" w:rsidR="00F80E32" w:rsidRDefault="00F80E32" w:rsidP="008A6A63">
      <w:pPr>
        <w:keepNext/>
        <w:rPr>
          <w:rFonts w:cs="Arial" w:hint="eastAsia"/>
          <w:b/>
          <w:i/>
          <w:color w:val="0000FF"/>
          <w:szCs w:val="21"/>
        </w:rPr>
      </w:pPr>
    </w:p>
    <w:p w14:paraId="7C69493C" w14:textId="77777777" w:rsidR="00F80E32" w:rsidRPr="003B65C1" w:rsidRDefault="00F80E32" w:rsidP="008A6A63">
      <w:pPr>
        <w:pStyle w:val="2"/>
        <w:keepNext/>
        <w:spacing w:before="240" w:after="240"/>
        <w:ind w:left="153" w:firstLine="0"/>
        <w:jc w:val="both"/>
        <w:rPr>
          <w:rFonts w:hint="eastAsia"/>
          <w:bCs/>
        </w:rPr>
      </w:pPr>
      <w:bookmarkStart w:id="351" w:name="_Toc41306856"/>
      <w:r w:rsidRPr="003B65C1">
        <w:rPr>
          <w:rFonts w:hint="eastAsia"/>
          <w:bCs/>
        </w:rPr>
        <w:t>产品继承部分的测试策略</w:t>
      </w:r>
      <w:bookmarkEnd w:id="346"/>
      <w:bookmarkEnd w:id="351"/>
    </w:p>
    <w:p w14:paraId="6E2B7822" w14:textId="77777777" w:rsidR="00F80E32" w:rsidRDefault="00F80E32" w:rsidP="00851FC8">
      <w:pPr>
        <w:pStyle w:val="af8"/>
        <w:rPr>
          <w:rFonts w:hint="eastAsia"/>
        </w:rPr>
      </w:pPr>
      <w:r>
        <w:rPr>
          <w:rFonts w:hint="eastAsia"/>
        </w:rPr>
        <w:t>对于产品中由老产品继承而来的功能、特性的测试策略，如：不进行测试、基本功能验证测试、完全覆盖测试等。对于</w:t>
      </w:r>
      <w:r w:rsidR="00001BD8">
        <w:rPr>
          <w:rFonts w:hint="eastAsia"/>
        </w:rPr>
        <w:t>可测性需求（测试装备相关）</w:t>
      </w:r>
      <w:r>
        <w:rPr>
          <w:rFonts w:hint="eastAsia"/>
        </w:rPr>
        <w:t>，即使是继承老产品的，也需要对这些继承</w:t>
      </w:r>
      <w:r w:rsidR="00001BD8">
        <w:rPr>
          <w:rFonts w:hint="eastAsia"/>
        </w:rPr>
        <w:t>需求</w:t>
      </w:r>
      <w:r>
        <w:rPr>
          <w:rFonts w:hint="eastAsia"/>
        </w:rPr>
        <w:t>进行测试，确保</w:t>
      </w:r>
      <w:r w:rsidR="00001BD8">
        <w:rPr>
          <w:rFonts w:hint="eastAsia"/>
        </w:rPr>
        <w:t>可测性需求（测试装备相关）</w:t>
      </w:r>
      <w:r>
        <w:rPr>
          <w:rFonts w:hint="eastAsia"/>
        </w:rPr>
        <w:t>的实现质量。</w:t>
      </w:r>
      <w:r w:rsidR="003271D6" w:rsidRPr="003271D6">
        <w:rPr>
          <w:rFonts w:hint="eastAsia"/>
        </w:rPr>
        <w:t>需要对小版本间升级特性继承</w:t>
      </w:r>
      <w:r w:rsidR="003271D6" w:rsidRPr="003271D6">
        <w:rPr>
          <w:rFonts w:hint="eastAsia"/>
        </w:rPr>
        <w:t>/</w:t>
      </w:r>
      <w:r w:rsidR="003271D6" w:rsidRPr="003271D6">
        <w:rPr>
          <w:rFonts w:hint="eastAsia"/>
        </w:rPr>
        <w:t>变更</w:t>
      </w:r>
      <w:r w:rsidR="002F1F83">
        <w:rPr>
          <w:rFonts w:hint="eastAsia"/>
        </w:rPr>
        <w:t>做</w:t>
      </w:r>
      <w:r w:rsidR="003271D6" w:rsidRPr="003271D6">
        <w:rPr>
          <w:rFonts w:hint="eastAsia"/>
        </w:rPr>
        <w:t>出分析。</w:t>
      </w:r>
    </w:p>
    <w:p w14:paraId="14ACB281" w14:textId="77777777" w:rsidR="003271D6" w:rsidRPr="003271D6" w:rsidRDefault="003271D6" w:rsidP="00851FC8">
      <w:pPr>
        <w:pStyle w:val="af8"/>
        <w:rPr>
          <w:rFonts w:hint="eastAsia"/>
        </w:rPr>
      </w:pPr>
      <w:r w:rsidRPr="003271D6">
        <w:rPr>
          <w:rFonts w:hint="eastAsia"/>
        </w:rPr>
        <w:t>对继承特性所涉及的升级路径、版本收编、可能的特性变更影响进行分析，（特性变更影响可能涉及数据库、公共参数</w:t>
      </w:r>
      <w:r w:rsidRPr="003271D6">
        <w:rPr>
          <w:rFonts w:hint="eastAsia"/>
        </w:rPr>
        <w:t>/</w:t>
      </w:r>
      <w:r w:rsidRPr="003271D6">
        <w:rPr>
          <w:rFonts w:hint="eastAsia"/>
        </w:rPr>
        <w:t>模块参数、特性实现方式、用户界面、内部接口、软参、最大元组数、数据库表等项目），要分析其变更特性，形成测试需求，以保证用户业务和数据在升级前后不受异常影响。</w:t>
      </w:r>
    </w:p>
    <w:p w14:paraId="4048C5F8" w14:textId="77777777" w:rsidR="00F80E32" w:rsidRDefault="00F80E32" w:rsidP="008A6A63">
      <w:pPr>
        <w:pStyle w:val="2"/>
        <w:keepNext/>
        <w:widowControl/>
        <w:tabs>
          <w:tab w:val="clear" w:pos="720"/>
          <w:tab w:val="num" w:pos="774"/>
        </w:tabs>
        <w:autoSpaceDE w:val="0"/>
        <w:autoSpaceDN w:val="0"/>
        <w:spacing w:before="240" w:after="240"/>
        <w:ind w:left="774" w:hanging="576"/>
        <w:jc w:val="both"/>
        <w:rPr>
          <w:rFonts w:hint="eastAsia"/>
        </w:rPr>
      </w:pPr>
      <w:bookmarkStart w:id="352" w:name="_Toc114298119"/>
      <w:bookmarkStart w:id="353" w:name="_Toc41306857"/>
      <w:r>
        <w:rPr>
          <w:rFonts w:hint="eastAsia"/>
        </w:rPr>
        <w:t>自动化测试策略</w:t>
      </w:r>
      <w:bookmarkEnd w:id="352"/>
      <w:bookmarkEnd w:id="353"/>
    </w:p>
    <w:p w14:paraId="42DFA365" w14:textId="77777777" w:rsidR="007E57CD" w:rsidRDefault="007E57CD" w:rsidP="007E57CD">
      <w:pPr>
        <w:pStyle w:val="af8"/>
        <w:rPr>
          <w:rFonts w:hint="eastAsia"/>
        </w:rPr>
      </w:pPr>
      <w:bookmarkStart w:id="354" w:name="_Toc108585946"/>
      <w:bookmarkStart w:id="355" w:name="_Toc114298120"/>
      <w:bookmarkEnd w:id="345"/>
      <w:r>
        <w:rPr>
          <w:rFonts w:hint="eastAsia"/>
        </w:rPr>
        <w:t>本节描述在产品测试过程中是否将引入自动化测试的决策结论，及开展自动化测试活动的策略。</w:t>
      </w:r>
    </w:p>
    <w:p w14:paraId="188C2D8A" w14:textId="77777777" w:rsidR="00D7530A" w:rsidRDefault="00D7530A" w:rsidP="00D7530A">
      <w:pPr>
        <w:pStyle w:val="3"/>
        <w:keepNext/>
        <w:rPr>
          <w:rFonts w:hint="eastAsia"/>
        </w:rPr>
      </w:pPr>
      <w:bookmarkStart w:id="356" w:name="_Toc204056459"/>
      <w:r>
        <w:rPr>
          <w:rFonts w:hint="eastAsia"/>
        </w:rPr>
        <w:t>自动化测试数据分析</w:t>
      </w:r>
      <w:bookmarkEnd w:id="356"/>
    </w:p>
    <w:p w14:paraId="54BBC46C" w14:textId="77777777" w:rsidR="00D7530A" w:rsidRDefault="00D7530A" w:rsidP="00851FC8">
      <w:pPr>
        <w:pStyle w:val="af8"/>
        <w:rPr>
          <w:rFonts w:hint="eastAsia"/>
          <w:i w:val="0"/>
        </w:rPr>
      </w:pPr>
      <w:r w:rsidRPr="00851FC8">
        <w:rPr>
          <w:rFonts w:hint="eastAsia"/>
        </w:rPr>
        <w:t>针对当前版本的总体情况，用例规模、自动化用例规模、自动化工作量、物料节省情况等，得出自动化投入产出评估结论，指导自动化开展策略。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9"/>
        <w:gridCol w:w="1239"/>
        <w:gridCol w:w="1915"/>
        <w:gridCol w:w="2233"/>
      </w:tblGrid>
      <w:tr w:rsidR="00D7530A" w:rsidRPr="00006D38" w14:paraId="7B7AA164" w14:textId="77777777">
        <w:tc>
          <w:tcPr>
            <w:tcW w:w="1753" w:type="pct"/>
          </w:tcPr>
          <w:p w14:paraId="426B5367" w14:textId="77777777" w:rsidR="00D7530A" w:rsidRPr="00006D38" w:rsidRDefault="00D7530A" w:rsidP="00006D38">
            <w:pPr>
              <w:pStyle w:val="af5"/>
              <w:widowControl w:val="0"/>
              <w:autoSpaceDE w:val="0"/>
              <w:autoSpaceDN w:val="0"/>
              <w:adjustRightInd w:val="0"/>
              <w:spacing w:line="360" w:lineRule="auto"/>
              <w:rPr>
                <w:rFonts w:hint="eastAsia"/>
                <w:b w:val="0"/>
                <w:i/>
                <w:color w:val="0000FF"/>
              </w:rPr>
            </w:pPr>
            <w:r w:rsidRPr="00006D38">
              <w:rPr>
                <w:rFonts w:hint="eastAsia"/>
                <w:b w:val="0"/>
                <w:i/>
                <w:color w:val="0000FF"/>
              </w:rPr>
              <w:t>新增特性测试用例总数</w:t>
            </w:r>
          </w:p>
        </w:tc>
        <w:tc>
          <w:tcPr>
            <w:tcW w:w="1901" w:type="pct"/>
            <w:gridSpan w:val="2"/>
          </w:tcPr>
          <w:p w14:paraId="2A6B6D09" w14:textId="77777777" w:rsidR="00D7530A" w:rsidRPr="00006D38" w:rsidRDefault="00D7530A" w:rsidP="00006D38">
            <w:pPr>
              <w:pStyle w:val="af5"/>
              <w:widowControl w:val="0"/>
              <w:autoSpaceDE w:val="0"/>
              <w:autoSpaceDN w:val="0"/>
              <w:adjustRightInd w:val="0"/>
              <w:spacing w:line="360" w:lineRule="auto"/>
              <w:rPr>
                <w:rFonts w:hint="eastAsia"/>
                <w:b w:val="0"/>
                <w:i/>
                <w:color w:val="0000FF"/>
              </w:rPr>
            </w:pPr>
            <w:r w:rsidRPr="00006D38">
              <w:rPr>
                <w:rFonts w:hint="eastAsia"/>
                <w:b w:val="0"/>
                <w:i/>
                <w:color w:val="0000FF"/>
              </w:rPr>
              <w:t>新增特性自动化用例总数</w:t>
            </w:r>
          </w:p>
        </w:tc>
        <w:tc>
          <w:tcPr>
            <w:tcW w:w="1346" w:type="pct"/>
          </w:tcPr>
          <w:p w14:paraId="7642CB35" w14:textId="77777777" w:rsidR="00D7530A" w:rsidRPr="00006D38" w:rsidRDefault="00D7530A" w:rsidP="00006D38">
            <w:pPr>
              <w:pStyle w:val="af5"/>
              <w:widowControl w:val="0"/>
              <w:autoSpaceDE w:val="0"/>
              <w:autoSpaceDN w:val="0"/>
              <w:adjustRightInd w:val="0"/>
              <w:spacing w:line="360" w:lineRule="auto"/>
              <w:rPr>
                <w:rFonts w:hint="eastAsia"/>
                <w:b w:val="0"/>
                <w:i/>
                <w:color w:val="0000FF"/>
              </w:rPr>
            </w:pPr>
            <w:r w:rsidRPr="00006D38">
              <w:rPr>
                <w:rFonts w:hint="eastAsia"/>
                <w:b w:val="0"/>
                <w:i/>
                <w:color w:val="0000FF"/>
              </w:rPr>
              <w:t>测试自动化实现率</w:t>
            </w:r>
          </w:p>
        </w:tc>
      </w:tr>
      <w:tr w:rsidR="00D7530A" w14:paraId="4E336258" w14:textId="77777777">
        <w:tc>
          <w:tcPr>
            <w:tcW w:w="1753" w:type="pct"/>
          </w:tcPr>
          <w:p w14:paraId="2A8E8452" w14:textId="77777777" w:rsidR="00D7530A" w:rsidRPr="00006D38" w:rsidRDefault="00D7530A" w:rsidP="00006D38">
            <w:pPr>
              <w:pStyle w:val="af5"/>
              <w:widowControl w:val="0"/>
              <w:autoSpaceDE w:val="0"/>
              <w:autoSpaceDN w:val="0"/>
              <w:adjustRightInd w:val="0"/>
              <w:spacing w:line="360" w:lineRule="auto"/>
              <w:rPr>
                <w:rFonts w:hint="eastAsia"/>
                <w:b w:val="0"/>
                <w:i/>
                <w:color w:val="0000FF"/>
              </w:rPr>
            </w:pPr>
          </w:p>
        </w:tc>
        <w:tc>
          <w:tcPr>
            <w:tcW w:w="1901" w:type="pct"/>
            <w:gridSpan w:val="2"/>
          </w:tcPr>
          <w:p w14:paraId="38771588" w14:textId="77777777" w:rsidR="00D7530A" w:rsidRPr="00006D38" w:rsidRDefault="00D7530A" w:rsidP="00006D38">
            <w:pPr>
              <w:pStyle w:val="af5"/>
              <w:widowControl w:val="0"/>
              <w:autoSpaceDE w:val="0"/>
              <w:autoSpaceDN w:val="0"/>
              <w:adjustRightInd w:val="0"/>
              <w:spacing w:line="360" w:lineRule="auto"/>
              <w:rPr>
                <w:rFonts w:hint="eastAsia"/>
                <w:b w:val="0"/>
                <w:i/>
                <w:color w:val="0000FF"/>
              </w:rPr>
            </w:pPr>
          </w:p>
        </w:tc>
        <w:tc>
          <w:tcPr>
            <w:tcW w:w="1346" w:type="pct"/>
          </w:tcPr>
          <w:p w14:paraId="4B81D0C8" w14:textId="77777777" w:rsidR="00D7530A" w:rsidRPr="00006D38" w:rsidRDefault="00D7530A" w:rsidP="00006D38">
            <w:pPr>
              <w:pStyle w:val="af5"/>
              <w:widowControl w:val="0"/>
              <w:autoSpaceDE w:val="0"/>
              <w:autoSpaceDN w:val="0"/>
              <w:adjustRightInd w:val="0"/>
              <w:spacing w:line="360" w:lineRule="auto"/>
              <w:rPr>
                <w:rFonts w:hint="eastAsia"/>
                <w:b w:val="0"/>
                <w:i/>
                <w:color w:val="0000FF"/>
              </w:rPr>
            </w:pPr>
          </w:p>
        </w:tc>
      </w:tr>
      <w:tr w:rsidR="00D7530A" w:rsidRPr="00006D38" w14:paraId="0F0722A6" w14:textId="77777777">
        <w:tc>
          <w:tcPr>
            <w:tcW w:w="1753" w:type="pct"/>
          </w:tcPr>
          <w:p w14:paraId="2450B412" w14:textId="77777777" w:rsidR="00D7530A" w:rsidRPr="00006D38" w:rsidRDefault="00D7530A" w:rsidP="00006D38">
            <w:pPr>
              <w:pStyle w:val="af5"/>
              <w:widowControl w:val="0"/>
              <w:autoSpaceDE w:val="0"/>
              <w:autoSpaceDN w:val="0"/>
              <w:adjustRightInd w:val="0"/>
              <w:spacing w:line="360" w:lineRule="auto"/>
              <w:rPr>
                <w:rFonts w:hint="eastAsia"/>
                <w:b w:val="0"/>
                <w:i/>
                <w:color w:val="0000FF"/>
              </w:rPr>
            </w:pPr>
            <w:r w:rsidRPr="00006D38">
              <w:rPr>
                <w:rFonts w:hint="eastAsia"/>
                <w:b w:val="0"/>
                <w:i/>
                <w:color w:val="0000FF"/>
              </w:rPr>
              <w:t>继承特性测试用例总数</w:t>
            </w:r>
          </w:p>
        </w:tc>
        <w:tc>
          <w:tcPr>
            <w:tcW w:w="1901" w:type="pct"/>
            <w:gridSpan w:val="2"/>
          </w:tcPr>
          <w:p w14:paraId="4718D1CF" w14:textId="77777777" w:rsidR="00D7530A" w:rsidRPr="00006D38" w:rsidRDefault="00D7530A" w:rsidP="00006D38">
            <w:pPr>
              <w:pStyle w:val="af5"/>
              <w:widowControl w:val="0"/>
              <w:autoSpaceDE w:val="0"/>
              <w:autoSpaceDN w:val="0"/>
              <w:adjustRightInd w:val="0"/>
              <w:spacing w:line="360" w:lineRule="auto"/>
              <w:rPr>
                <w:rFonts w:hint="eastAsia"/>
                <w:b w:val="0"/>
                <w:i/>
                <w:color w:val="0000FF"/>
              </w:rPr>
            </w:pPr>
            <w:r w:rsidRPr="00006D38">
              <w:rPr>
                <w:rFonts w:hint="eastAsia"/>
                <w:b w:val="0"/>
                <w:i/>
                <w:color w:val="0000FF"/>
              </w:rPr>
              <w:t>继承特性自动化用例总数</w:t>
            </w:r>
          </w:p>
        </w:tc>
        <w:tc>
          <w:tcPr>
            <w:tcW w:w="1346" w:type="pct"/>
          </w:tcPr>
          <w:p w14:paraId="1E35BFAD" w14:textId="77777777" w:rsidR="00D7530A" w:rsidRPr="00006D38" w:rsidRDefault="00D7530A" w:rsidP="00006D38">
            <w:pPr>
              <w:pStyle w:val="af5"/>
              <w:widowControl w:val="0"/>
              <w:autoSpaceDE w:val="0"/>
              <w:autoSpaceDN w:val="0"/>
              <w:adjustRightInd w:val="0"/>
              <w:spacing w:line="360" w:lineRule="auto"/>
              <w:rPr>
                <w:rFonts w:hint="eastAsia"/>
                <w:b w:val="0"/>
                <w:i/>
                <w:color w:val="0000FF"/>
              </w:rPr>
            </w:pPr>
            <w:r w:rsidRPr="00006D38">
              <w:rPr>
                <w:rFonts w:hint="eastAsia"/>
                <w:b w:val="0"/>
                <w:i/>
                <w:color w:val="0000FF"/>
              </w:rPr>
              <w:t>回归测试自动化率</w:t>
            </w:r>
          </w:p>
        </w:tc>
      </w:tr>
      <w:tr w:rsidR="00D7530A" w14:paraId="65E412D9" w14:textId="77777777">
        <w:tc>
          <w:tcPr>
            <w:tcW w:w="1753" w:type="pct"/>
          </w:tcPr>
          <w:p w14:paraId="1FC8E2C5" w14:textId="77777777" w:rsidR="00D7530A" w:rsidRPr="00006D38" w:rsidRDefault="00D7530A" w:rsidP="00006D38">
            <w:pPr>
              <w:pStyle w:val="af5"/>
              <w:widowControl w:val="0"/>
              <w:autoSpaceDE w:val="0"/>
              <w:autoSpaceDN w:val="0"/>
              <w:adjustRightInd w:val="0"/>
              <w:spacing w:line="360" w:lineRule="auto"/>
              <w:rPr>
                <w:rFonts w:hint="eastAsia"/>
                <w:b w:val="0"/>
                <w:i/>
                <w:color w:val="0000FF"/>
              </w:rPr>
            </w:pPr>
          </w:p>
        </w:tc>
        <w:tc>
          <w:tcPr>
            <w:tcW w:w="1901" w:type="pct"/>
            <w:gridSpan w:val="2"/>
          </w:tcPr>
          <w:p w14:paraId="78B05656" w14:textId="77777777" w:rsidR="00D7530A" w:rsidRPr="00006D38" w:rsidRDefault="00D7530A" w:rsidP="00006D38">
            <w:pPr>
              <w:pStyle w:val="af5"/>
              <w:widowControl w:val="0"/>
              <w:autoSpaceDE w:val="0"/>
              <w:autoSpaceDN w:val="0"/>
              <w:adjustRightInd w:val="0"/>
              <w:spacing w:line="360" w:lineRule="auto"/>
              <w:rPr>
                <w:rFonts w:hint="eastAsia"/>
                <w:b w:val="0"/>
                <w:i/>
                <w:color w:val="0000FF"/>
              </w:rPr>
            </w:pPr>
          </w:p>
        </w:tc>
        <w:tc>
          <w:tcPr>
            <w:tcW w:w="1346" w:type="pct"/>
          </w:tcPr>
          <w:p w14:paraId="1FED18FB" w14:textId="77777777" w:rsidR="00D7530A" w:rsidRPr="00006D38" w:rsidRDefault="00D7530A" w:rsidP="00006D38">
            <w:pPr>
              <w:pStyle w:val="af5"/>
              <w:widowControl w:val="0"/>
              <w:autoSpaceDE w:val="0"/>
              <w:autoSpaceDN w:val="0"/>
              <w:adjustRightInd w:val="0"/>
              <w:spacing w:line="360" w:lineRule="auto"/>
              <w:rPr>
                <w:rFonts w:hint="eastAsia"/>
                <w:b w:val="0"/>
                <w:i/>
                <w:color w:val="0000FF"/>
              </w:rPr>
            </w:pPr>
          </w:p>
        </w:tc>
      </w:tr>
      <w:tr w:rsidR="00D7530A" w:rsidRPr="00006D38" w14:paraId="4A3B0A8D" w14:textId="77777777">
        <w:trPr>
          <w:trHeight w:val="478"/>
        </w:trPr>
        <w:tc>
          <w:tcPr>
            <w:tcW w:w="2500" w:type="pct"/>
            <w:gridSpan w:val="2"/>
          </w:tcPr>
          <w:p w14:paraId="79B3FB7A" w14:textId="77777777" w:rsidR="00D7530A" w:rsidRPr="00006D38" w:rsidRDefault="00D7530A" w:rsidP="00006D38">
            <w:pPr>
              <w:pStyle w:val="af5"/>
              <w:widowControl w:val="0"/>
              <w:autoSpaceDE w:val="0"/>
              <w:autoSpaceDN w:val="0"/>
              <w:adjustRightInd w:val="0"/>
              <w:spacing w:line="360" w:lineRule="auto"/>
              <w:rPr>
                <w:b w:val="0"/>
                <w:i/>
                <w:color w:val="0000FF"/>
              </w:rPr>
            </w:pPr>
            <w:r w:rsidRPr="00006D38">
              <w:rPr>
                <w:rFonts w:hint="eastAsia"/>
                <w:b w:val="0"/>
                <w:i/>
                <w:color w:val="0000FF"/>
              </w:rPr>
              <w:lastRenderedPageBreak/>
              <w:t>版本累计工作量节省（人月）</w:t>
            </w:r>
          </w:p>
        </w:tc>
        <w:tc>
          <w:tcPr>
            <w:tcW w:w="2500" w:type="pct"/>
            <w:gridSpan w:val="2"/>
          </w:tcPr>
          <w:p w14:paraId="08C35FB3" w14:textId="77777777" w:rsidR="00D7530A" w:rsidRPr="00006D38" w:rsidRDefault="00D7530A" w:rsidP="00006D38">
            <w:pPr>
              <w:pStyle w:val="af5"/>
              <w:widowControl w:val="0"/>
              <w:autoSpaceDE w:val="0"/>
              <w:autoSpaceDN w:val="0"/>
              <w:adjustRightInd w:val="0"/>
              <w:spacing w:line="360" w:lineRule="auto"/>
              <w:rPr>
                <w:rFonts w:hint="eastAsia"/>
                <w:b w:val="0"/>
                <w:i/>
                <w:color w:val="0000FF"/>
              </w:rPr>
            </w:pPr>
            <w:r w:rsidRPr="00006D38">
              <w:rPr>
                <w:rFonts w:hint="eastAsia"/>
                <w:b w:val="0"/>
                <w:i/>
                <w:color w:val="0000FF"/>
              </w:rPr>
              <w:t>版本累计物料成本节省</w:t>
            </w:r>
          </w:p>
        </w:tc>
      </w:tr>
      <w:tr w:rsidR="00D7530A" w:rsidRPr="00006D38" w14:paraId="784095F5" w14:textId="77777777">
        <w:trPr>
          <w:trHeight w:val="478"/>
        </w:trPr>
        <w:tc>
          <w:tcPr>
            <w:tcW w:w="2500" w:type="pct"/>
            <w:gridSpan w:val="2"/>
          </w:tcPr>
          <w:p w14:paraId="5610A9B9" w14:textId="77777777" w:rsidR="00D7530A" w:rsidRPr="00006D38" w:rsidRDefault="00D7530A" w:rsidP="00006D38">
            <w:pPr>
              <w:pStyle w:val="af5"/>
              <w:widowControl w:val="0"/>
              <w:autoSpaceDE w:val="0"/>
              <w:autoSpaceDN w:val="0"/>
              <w:adjustRightInd w:val="0"/>
              <w:spacing w:line="360" w:lineRule="auto"/>
              <w:rPr>
                <w:rFonts w:hint="eastAsia"/>
                <w:b w:val="0"/>
                <w:i/>
                <w:color w:val="0000FF"/>
              </w:rPr>
            </w:pPr>
          </w:p>
        </w:tc>
        <w:tc>
          <w:tcPr>
            <w:tcW w:w="2500" w:type="pct"/>
            <w:gridSpan w:val="2"/>
          </w:tcPr>
          <w:p w14:paraId="584C0AA1" w14:textId="77777777" w:rsidR="00D7530A" w:rsidRPr="00006D38" w:rsidRDefault="00D7530A" w:rsidP="00006D38">
            <w:pPr>
              <w:pStyle w:val="af5"/>
              <w:widowControl w:val="0"/>
              <w:autoSpaceDE w:val="0"/>
              <w:autoSpaceDN w:val="0"/>
              <w:adjustRightInd w:val="0"/>
              <w:spacing w:line="360" w:lineRule="auto"/>
              <w:rPr>
                <w:rFonts w:hint="eastAsia"/>
                <w:b w:val="0"/>
                <w:i/>
                <w:color w:val="0000FF"/>
              </w:rPr>
            </w:pPr>
          </w:p>
        </w:tc>
      </w:tr>
      <w:tr w:rsidR="00D7530A" w:rsidRPr="00006D38" w14:paraId="398796B1" w14:textId="77777777">
        <w:trPr>
          <w:trHeight w:val="478"/>
        </w:trPr>
        <w:tc>
          <w:tcPr>
            <w:tcW w:w="5000" w:type="pct"/>
            <w:gridSpan w:val="4"/>
          </w:tcPr>
          <w:p w14:paraId="60C5BF2E" w14:textId="77777777" w:rsidR="00D7530A" w:rsidRPr="00006D38" w:rsidRDefault="00D7530A" w:rsidP="00006D38">
            <w:pPr>
              <w:spacing w:line="360" w:lineRule="auto"/>
              <w:rPr>
                <w:rFonts w:hint="eastAsia"/>
                <w:i/>
                <w:color w:val="0000FF"/>
              </w:rPr>
            </w:pPr>
            <w:r w:rsidRPr="00006D38">
              <w:rPr>
                <w:rFonts w:hint="eastAsia"/>
                <w:i/>
                <w:color w:val="0000FF"/>
              </w:rPr>
              <w:t>自动化总体价值详述：</w:t>
            </w:r>
          </w:p>
          <w:p w14:paraId="1D442633" w14:textId="77777777" w:rsidR="00D7530A" w:rsidRPr="00006D38" w:rsidRDefault="00D7530A" w:rsidP="00006D38">
            <w:pPr>
              <w:pStyle w:val="af5"/>
              <w:widowControl w:val="0"/>
              <w:autoSpaceDE w:val="0"/>
              <w:autoSpaceDN w:val="0"/>
              <w:adjustRightInd w:val="0"/>
              <w:spacing w:line="360" w:lineRule="auto"/>
              <w:jc w:val="left"/>
              <w:rPr>
                <w:rFonts w:ascii="Times New Roman" w:hAnsi="Times New Roman" w:hint="eastAsia"/>
                <w:b w:val="0"/>
                <w:i/>
                <w:snapToGrid w:val="0"/>
                <w:color w:val="0000FF"/>
              </w:rPr>
            </w:pPr>
            <w:r w:rsidRPr="00006D38">
              <w:rPr>
                <w:rFonts w:hint="eastAsia"/>
                <w:b w:val="0"/>
                <w:i/>
                <w:color w:val="0000FF"/>
              </w:rPr>
              <w:t xml:space="preserve">   </w:t>
            </w:r>
            <w:r w:rsidRPr="00006D38">
              <w:rPr>
                <w:rFonts w:ascii="Times New Roman" w:hAnsi="Times New Roman" w:hint="eastAsia"/>
                <w:b w:val="0"/>
                <w:i/>
                <w:snapToGrid w:val="0"/>
                <w:color w:val="0000FF"/>
              </w:rPr>
              <w:t xml:space="preserve"> </w:t>
            </w:r>
            <w:r w:rsidRPr="00006D38">
              <w:rPr>
                <w:rFonts w:ascii="Times New Roman" w:hAnsi="Times New Roman" w:hint="eastAsia"/>
                <w:b w:val="0"/>
                <w:i/>
                <w:snapToGrid w:val="0"/>
                <w:color w:val="0000FF"/>
              </w:rPr>
              <w:t>自动化总体价值分析维度参考：</w:t>
            </w:r>
          </w:p>
          <w:p w14:paraId="5A7A27E0" w14:textId="77777777" w:rsidR="00D7530A" w:rsidRPr="00006D38" w:rsidRDefault="00D7530A" w:rsidP="00006D38">
            <w:pPr>
              <w:pStyle w:val="af5"/>
              <w:widowControl w:val="0"/>
              <w:autoSpaceDE w:val="0"/>
              <w:autoSpaceDN w:val="0"/>
              <w:adjustRightInd w:val="0"/>
              <w:spacing w:line="360" w:lineRule="auto"/>
              <w:jc w:val="left"/>
              <w:rPr>
                <w:rFonts w:ascii="Times New Roman" w:hAnsi="Times New Roman" w:hint="eastAsia"/>
                <w:b w:val="0"/>
                <w:i/>
                <w:snapToGrid w:val="0"/>
                <w:color w:val="0000FF"/>
              </w:rPr>
            </w:pPr>
            <w:r w:rsidRPr="00006D38">
              <w:rPr>
                <w:rFonts w:ascii="Times New Roman" w:hAnsi="Times New Roman" w:hint="eastAsia"/>
                <w:b w:val="0"/>
                <w:i/>
                <w:snapToGrid w:val="0"/>
                <w:color w:val="0000FF"/>
              </w:rPr>
              <w:t xml:space="preserve">    1</w:t>
            </w:r>
            <w:r w:rsidRPr="00006D38">
              <w:rPr>
                <w:rFonts w:ascii="Times New Roman" w:hAnsi="Times New Roman" w:hint="eastAsia"/>
                <w:b w:val="0"/>
                <w:i/>
                <w:snapToGrid w:val="0"/>
                <w:color w:val="0000FF"/>
              </w:rPr>
              <w:t>、分析特性自动化是否具备长期价值，</w:t>
            </w:r>
            <w:proofErr w:type="gramStart"/>
            <w:r w:rsidRPr="00006D38">
              <w:rPr>
                <w:rFonts w:ascii="Times New Roman" w:hAnsi="Times New Roman" w:hint="eastAsia"/>
                <w:b w:val="0"/>
                <w:i/>
                <w:snapToGrid w:val="0"/>
                <w:color w:val="0000FF"/>
              </w:rPr>
              <w:t>即此次</w:t>
            </w:r>
            <w:proofErr w:type="gramEnd"/>
            <w:r w:rsidRPr="00006D38">
              <w:rPr>
                <w:rFonts w:ascii="Times New Roman" w:hAnsi="Times New Roman" w:hint="eastAsia"/>
                <w:b w:val="0"/>
                <w:i/>
                <w:snapToGrid w:val="0"/>
                <w:color w:val="0000FF"/>
              </w:rPr>
              <w:t>测试完成的自动化用例在后续版本测试中是否继续应用。例如是否属于产品的基本业务功能；</w:t>
            </w:r>
          </w:p>
          <w:p w14:paraId="1B58A2CE" w14:textId="77777777" w:rsidR="00D7530A" w:rsidRPr="00006D38" w:rsidRDefault="00D7530A" w:rsidP="00006D38">
            <w:pPr>
              <w:pStyle w:val="af5"/>
              <w:widowControl w:val="0"/>
              <w:autoSpaceDE w:val="0"/>
              <w:autoSpaceDN w:val="0"/>
              <w:adjustRightInd w:val="0"/>
              <w:spacing w:line="360" w:lineRule="auto"/>
              <w:ind w:firstLineChars="200" w:firstLine="420"/>
              <w:jc w:val="left"/>
              <w:rPr>
                <w:rFonts w:ascii="Times New Roman" w:hAnsi="Times New Roman" w:hint="eastAsia"/>
                <w:b w:val="0"/>
                <w:i/>
                <w:snapToGrid w:val="0"/>
                <w:color w:val="0000FF"/>
              </w:rPr>
            </w:pPr>
            <w:r w:rsidRPr="00006D38">
              <w:rPr>
                <w:rFonts w:ascii="Times New Roman" w:hAnsi="Times New Roman" w:hint="eastAsia"/>
                <w:b w:val="0"/>
                <w:i/>
                <w:snapToGrid w:val="0"/>
                <w:color w:val="0000FF"/>
              </w:rPr>
              <w:t>2</w:t>
            </w:r>
            <w:r w:rsidRPr="00006D38">
              <w:rPr>
                <w:rFonts w:ascii="Times New Roman" w:hAnsi="Times New Roman" w:hint="eastAsia"/>
                <w:b w:val="0"/>
                <w:i/>
                <w:snapToGrid w:val="0"/>
                <w:color w:val="0000FF"/>
              </w:rPr>
              <w:t>、根据自动化用例规模分析测试的工作量投入，评估工作量节省情况；</w:t>
            </w:r>
          </w:p>
          <w:p w14:paraId="326A77ED" w14:textId="77777777" w:rsidR="00D7530A" w:rsidRPr="00006D38" w:rsidRDefault="00D7530A" w:rsidP="00006D38">
            <w:pPr>
              <w:pStyle w:val="af5"/>
              <w:widowControl w:val="0"/>
              <w:autoSpaceDE w:val="0"/>
              <w:autoSpaceDN w:val="0"/>
              <w:adjustRightInd w:val="0"/>
              <w:spacing w:line="360" w:lineRule="auto"/>
              <w:ind w:firstLineChars="200" w:firstLine="420"/>
              <w:jc w:val="left"/>
              <w:rPr>
                <w:rFonts w:ascii="Times New Roman" w:hAnsi="Times New Roman" w:hint="eastAsia"/>
                <w:b w:val="0"/>
                <w:i/>
                <w:snapToGrid w:val="0"/>
                <w:color w:val="0000FF"/>
              </w:rPr>
            </w:pPr>
            <w:r w:rsidRPr="00006D38">
              <w:rPr>
                <w:rFonts w:ascii="Times New Roman" w:hAnsi="Times New Roman" w:hint="eastAsia"/>
                <w:b w:val="0"/>
                <w:i/>
                <w:snapToGrid w:val="0"/>
                <w:color w:val="0000FF"/>
              </w:rPr>
              <w:t>3</w:t>
            </w:r>
            <w:r w:rsidRPr="00006D38">
              <w:rPr>
                <w:rFonts w:ascii="Times New Roman" w:hAnsi="Times New Roman" w:hint="eastAsia"/>
                <w:b w:val="0"/>
                <w:i/>
                <w:snapToGrid w:val="0"/>
                <w:color w:val="0000FF"/>
              </w:rPr>
              <w:t>、在确定自动化方案基础上，分析自动化对物料成本投入的节约情况；</w:t>
            </w:r>
          </w:p>
        </w:tc>
      </w:tr>
    </w:tbl>
    <w:p w14:paraId="21ACC4BE" w14:textId="77777777" w:rsidR="00D7530A" w:rsidRPr="00D7530A" w:rsidRDefault="00D7530A" w:rsidP="007E57CD">
      <w:pPr>
        <w:pStyle w:val="af8"/>
        <w:rPr>
          <w:rFonts w:hint="eastAsia"/>
        </w:rPr>
      </w:pPr>
    </w:p>
    <w:p w14:paraId="7C046897" w14:textId="77777777" w:rsidR="007E57CD" w:rsidRDefault="007E57CD" w:rsidP="007E57CD">
      <w:pPr>
        <w:pStyle w:val="3"/>
        <w:keepNext/>
        <w:rPr>
          <w:rFonts w:hint="eastAsia"/>
        </w:rPr>
      </w:pPr>
      <w:bookmarkStart w:id="357" w:name="_Toc204056457"/>
      <w:r>
        <w:rPr>
          <w:rFonts w:hint="eastAsia"/>
        </w:rPr>
        <w:t>自</w:t>
      </w:r>
      <w:r w:rsidRPr="000D673D">
        <w:rPr>
          <w:rStyle w:val="30"/>
          <w:rFonts w:hint="eastAsia"/>
        </w:rPr>
        <w:t>动化总体测试</w:t>
      </w:r>
      <w:bookmarkEnd w:id="357"/>
      <w:r w:rsidR="00D7530A">
        <w:rPr>
          <w:rStyle w:val="30"/>
          <w:rFonts w:hint="eastAsia"/>
        </w:rPr>
        <w:t>策略</w:t>
      </w:r>
    </w:p>
    <w:p w14:paraId="502D5234" w14:textId="77777777" w:rsidR="00D7530A" w:rsidRPr="00D7530A" w:rsidRDefault="007E57CD" w:rsidP="00D7530A">
      <w:pPr>
        <w:pStyle w:val="af8"/>
        <w:rPr>
          <w:rFonts w:hint="eastAsia"/>
        </w:rPr>
      </w:pPr>
      <w:r w:rsidRPr="00D7530A">
        <w:rPr>
          <w:rFonts w:hint="eastAsia"/>
        </w:rPr>
        <w:t>自动化的总体测试</w:t>
      </w:r>
      <w:r w:rsidR="00D7530A" w:rsidRPr="00D7530A">
        <w:rPr>
          <w:rFonts w:hint="eastAsia"/>
        </w:rPr>
        <w:t>策略</w:t>
      </w:r>
      <w:r w:rsidRPr="00D7530A">
        <w:rPr>
          <w:rFonts w:hint="eastAsia"/>
        </w:rPr>
        <w:t>描述</w:t>
      </w:r>
      <w:r w:rsidR="00D7530A" w:rsidRPr="00D7530A">
        <w:rPr>
          <w:rFonts w:hint="eastAsia"/>
        </w:rPr>
        <w:t>：</w:t>
      </w:r>
    </w:p>
    <w:p w14:paraId="75B77DB6" w14:textId="77777777" w:rsidR="007E57CD" w:rsidRPr="00D7530A" w:rsidRDefault="00D7530A" w:rsidP="00D7530A">
      <w:pPr>
        <w:pStyle w:val="af8"/>
        <w:rPr>
          <w:rFonts w:hint="eastAsia"/>
        </w:rPr>
      </w:pPr>
      <w:r w:rsidRPr="00D7530A">
        <w:rPr>
          <w:rFonts w:hint="eastAsia"/>
        </w:rPr>
        <w:t>如，以</w:t>
      </w:r>
      <w:r>
        <w:rPr>
          <w:rFonts w:hint="eastAsia"/>
        </w:rPr>
        <w:t>自动化</w:t>
      </w:r>
      <w:r w:rsidRPr="00D7530A">
        <w:rPr>
          <w:rFonts w:hint="eastAsia"/>
        </w:rPr>
        <w:t>评估结果为依据，从</w:t>
      </w:r>
      <w:r w:rsidR="007E57CD" w:rsidRPr="00D7530A">
        <w:rPr>
          <w:rFonts w:hint="eastAsia"/>
        </w:rPr>
        <w:t>版本测试组网入手，包括：自动化测试组网（包括</w:t>
      </w:r>
      <w:proofErr w:type="gramStart"/>
      <w:r w:rsidR="007E57CD" w:rsidRPr="00D7530A">
        <w:rPr>
          <w:rFonts w:hint="eastAsia"/>
        </w:rPr>
        <w:t>仿真网</w:t>
      </w:r>
      <w:proofErr w:type="gramEnd"/>
      <w:r w:rsidR="007E57CD" w:rsidRPr="00D7530A">
        <w:rPr>
          <w:rFonts w:hint="eastAsia"/>
        </w:rPr>
        <w:t>元或终端、真实设备）</w:t>
      </w:r>
      <w:r w:rsidRPr="00D7530A">
        <w:rPr>
          <w:rFonts w:hint="eastAsia"/>
        </w:rPr>
        <w:t>，</w:t>
      </w:r>
      <w:r w:rsidR="007E57CD" w:rsidRPr="00D7530A">
        <w:rPr>
          <w:rFonts w:hint="eastAsia"/>
        </w:rPr>
        <w:t>分析进行自动化测试的特性</w:t>
      </w:r>
      <w:r w:rsidRPr="00D7530A">
        <w:rPr>
          <w:rFonts w:hint="eastAsia"/>
        </w:rPr>
        <w:t>、</w:t>
      </w:r>
      <w:r w:rsidR="007E57CD" w:rsidRPr="00D7530A">
        <w:rPr>
          <w:rFonts w:hint="eastAsia"/>
        </w:rPr>
        <w:t>继承特性的自动化策略</w:t>
      </w:r>
      <w:r w:rsidRPr="00D7530A">
        <w:rPr>
          <w:rFonts w:hint="eastAsia"/>
        </w:rPr>
        <w:t>，得出</w:t>
      </w:r>
      <w:r w:rsidR="007E57CD" w:rsidRPr="00D7530A">
        <w:rPr>
          <w:rFonts w:hint="eastAsia"/>
        </w:rPr>
        <w:t>自动化工具选择策略。</w:t>
      </w:r>
    </w:p>
    <w:p w14:paraId="1B5EB3BE" w14:textId="77777777" w:rsidR="007E57CD" w:rsidRPr="00D7530A" w:rsidRDefault="007E57CD" w:rsidP="007E57CD">
      <w:pPr>
        <w:rPr>
          <w:rFonts w:hint="eastAsia"/>
          <w:i/>
          <w:color w:val="0000FF"/>
        </w:rPr>
      </w:pPr>
    </w:p>
    <w:p w14:paraId="1B2246FC" w14:textId="77777777" w:rsidR="007E57CD" w:rsidRDefault="007E57CD" w:rsidP="007E57CD">
      <w:pPr>
        <w:pStyle w:val="3"/>
        <w:keepNext/>
        <w:rPr>
          <w:rFonts w:hint="eastAsia"/>
        </w:rPr>
      </w:pPr>
      <w:bookmarkStart w:id="358" w:name="_Toc204056460"/>
      <w:r>
        <w:rPr>
          <w:rFonts w:hint="eastAsia"/>
        </w:rPr>
        <w:t>测试工具需求汇总</w:t>
      </w:r>
      <w:bookmarkEnd w:id="358"/>
    </w:p>
    <w:p w14:paraId="0D09E58D" w14:textId="77777777" w:rsidR="007E57CD" w:rsidRDefault="007E57CD" w:rsidP="007E57CD">
      <w:pPr>
        <w:rPr>
          <w:rFonts w:hint="eastAsia"/>
          <w:i/>
          <w:color w:val="0000FF"/>
        </w:rPr>
      </w:pPr>
      <w:r>
        <w:rPr>
          <w:rFonts w:hint="eastAsia"/>
          <w:i/>
          <w:color w:val="0000FF"/>
        </w:rPr>
        <w:t>当前版本自动化的主要测试工具需求</w:t>
      </w:r>
      <w:r w:rsidR="006D2237">
        <w:rPr>
          <w:rFonts w:hint="eastAsia"/>
          <w:i/>
          <w:color w:val="0000FF"/>
        </w:rPr>
        <w:t>与应用策略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2221"/>
        <w:gridCol w:w="1901"/>
        <w:gridCol w:w="2031"/>
      </w:tblGrid>
      <w:tr w:rsidR="007E57CD" w:rsidRPr="00006D38" w14:paraId="5E95380D" w14:textId="77777777">
        <w:tc>
          <w:tcPr>
            <w:tcW w:w="2145" w:type="dxa"/>
          </w:tcPr>
          <w:p w14:paraId="4FB807F2" w14:textId="77777777" w:rsidR="007E57CD" w:rsidRPr="001B35E1" w:rsidRDefault="007E57CD" w:rsidP="00006D38">
            <w:pPr>
              <w:pStyle w:val="af5"/>
              <w:widowControl w:val="0"/>
              <w:autoSpaceDE w:val="0"/>
              <w:autoSpaceDN w:val="0"/>
              <w:adjustRightInd w:val="0"/>
              <w:spacing w:line="360" w:lineRule="auto"/>
              <w:rPr>
                <w:rFonts w:hint="eastAsia"/>
              </w:rPr>
            </w:pPr>
            <w:r>
              <w:rPr>
                <w:rFonts w:hint="eastAsia"/>
              </w:rPr>
              <w:t>需求编号</w:t>
            </w:r>
          </w:p>
        </w:tc>
        <w:tc>
          <w:tcPr>
            <w:tcW w:w="2283" w:type="dxa"/>
          </w:tcPr>
          <w:p w14:paraId="6215B1D1" w14:textId="77777777" w:rsidR="007E57CD" w:rsidRPr="001B35E1" w:rsidRDefault="007E57CD" w:rsidP="00006D38">
            <w:pPr>
              <w:pStyle w:val="af5"/>
              <w:widowControl w:val="0"/>
              <w:autoSpaceDE w:val="0"/>
              <w:autoSpaceDN w:val="0"/>
              <w:adjustRightInd w:val="0"/>
              <w:spacing w:line="360" w:lineRule="auto"/>
              <w:rPr>
                <w:rFonts w:hint="eastAsia"/>
              </w:rPr>
            </w:pPr>
            <w:r>
              <w:rPr>
                <w:rFonts w:hint="eastAsia"/>
              </w:rPr>
              <w:t>需求描述</w:t>
            </w:r>
          </w:p>
        </w:tc>
        <w:tc>
          <w:tcPr>
            <w:tcW w:w="1950" w:type="dxa"/>
          </w:tcPr>
          <w:p w14:paraId="75539622" w14:textId="77777777" w:rsidR="007E57CD" w:rsidRDefault="007E57CD" w:rsidP="00006D38">
            <w:pPr>
              <w:pStyle w:val="af5"/>
              <w:widowControl w:val="0"/>
              <w:autoSpaceDE w:val="0"/>
              <w:autoSpaceDN w:val="0"/>
              <w:adjustRightInd w:val="0"/>
              <w:spacing w:line="360" w:lineRule="auto"/>
              <w:rPr>
                <w:rFonts w:hint="eastAsia"/>
              </w:rPr>
            </w:pPr>
            <w:r>
              <w:rPr>
                <w:rFonts w:hint="eastAsia"/>
              </w:rPr>
              <w:t>优先级</w:t>
            </w:r>
            <w:r w:rsidR="00D10D35">
              <w:rPr>
                <w:rFonts w:hint="eastAsia"/>
              </w:rPr>
              <w:t>（</w:t>
            </w:r>
            <w:r w:rsidR="00D10D35">
              <w:rPr>
                <w:rFonts w:hint="eastAsia"/>
              </w:rPr>
              <w:t>H/M/L</w:t>
            </w:r>
            <w:r w:rsidR="00D10D35">
              <w:rPr>
                <w:rFonts w:hint="eastAsia"/>
              </w:rPr>
              <w:t>）</w:t>
            </w:r>
          </w:p>
        </w:tc>
        <w:tc>
          <w:tcPr>
            <w:tcW w:w="2144" w:type="dxa"/>
          </w:tcPr>
          <w:p w14:paraId="22B3962E" w14:textId="77777777" w:rsidR="007E57CD" w:rsidRPr="001B35E1" w:rsidRDefault="007E57CD" w:rsidP="00006D38">
            <w:pPr>
              <w:pStyle w:val="af5"/>
              <w:widowControl w:val="0"/>
              <w:autoSpaceDE w:val="0"/>
              <w:autoSpaceDN w:val="0"/>
              <w:adjustRightInd w:val="0"/>
              <w:spacing w:line="360" w:lineRule="auto"/>
              <w:rPr>
                <w:rFonts w:hint="eastAsia"/>
              </w:rPr>
            </w:pPr>
            <w:r>
              <w:rPr>
                <w:rFonts w:hint="eastAsia"/>
              </w:rPr>
              <w:t>需求交付时间</w:t>
            </w:r>
          </w:p>
        </w:tc>
      </w:tr>
      <w:tr w:rsidR="007E57CD" w:rsidRPr="00006D38" w14:paraId="02DAE128" w14:textId="77777777">
        <w:tc>
          <w:tcPr>
            <w:tcW w:w="2145" w:type="dxa"/>
          </w:tcPr>
          <w:p w14:paraId="1D9446A8" w14:textId="77777777" w:rsidR="007E57CD" w:rsidRPr="00006D38" w:rsidRDefault="007E57CD" w:rsidP="00006D38">
            <w:pPr>
              <w:pStyle w:val="af3"/>
              <w:spacing w:line="360" w:lineRule="auto"/>
              <w:jc w:val="both"/>
              <w:rPr>
                <w:rFonts w:ascii="Times New Roman" w:hAnsi="Times New Roman" w:hint="eastAsia"/>
                <w:i/>
                <w:noProof w:val="0"/>
                <w:color w:val="0000FF"/>
                <w:szCs w:val="20"/>
              </w:rPr>
            </w:pPr>
            <w:proofErr w:type="spellStart"/>
            <w:r w:rsidRPr="00006D38">
              <w:rPr>
                <w:rFonts w:ascii="Times New Roman" w:hAnsi="Times New Roman"/>
                <w:i/>
                <w:noProof w:val="0"/>
                <w:color w:val="0000FF"/>
                <w:szCs w:val="20"/>
              </w:rPr>
              <w:t>OR_</w:t>
            </w:r>
            <w:r w:rsidRPr="00006D38">
              <w:rPr>
                <w:rFonts w:ascii="Times New Roman" w:hAnsi="Times New Roman" w:hint="eastAsia"/>
                <w:i/>
                <w:noProof w:val="0"/>
                <w:color w:val="0000FF"/>
                <w:szCs w:val="20"/>
              </w:rPr>
              <w:t>LiteFME_A</w:t>
            </w:r>
            <w:proofErr w:type="spellEnd"/>
            <w:r w:rsidRPr="00006D38">
              <w:rPr>
                <w:rFonts w:ascii="Times New Roman" w:hAnsi="Times New Roman" w:hint="eastAsia"/>
                <w:i/>
                <w:noProof w:val="0"/>
                <w:color w:val="0000FF"/>
                <w:szCs w:val="20"/>
              </w:rPr>
              <w:t>＋</w:t>
            </w:r>
            <w:r w:rsidRPr="00006D38">
              <w:rPr>
                <w:rFonts w:ascii="Times New Roman" w:hAnsi="Times New Roman" w:hint="eastAsia"/>
                <w:i/>
                <w:noProof w:val="0"/>
                <w:color w:val="0000FF"/>
                <w:szCs w:val="20"/>
              </w:rPr>
              <w:t>Interface</w:t>
            </w:r>
          </w:p>
        </w:tc>
        <w:tc>
          <w:tcPr>
            <w:tcW w:w="2283" w:type="dxa"/>
          </w:tcPr>
          <w:p w14:paraId="5C675F24" w14:textId="77777777" w:rsidR="007E57CD" w:rsidRPr="00006D38" w:rsidRDefault="007E57CD" w:rsidP="00006D38">
            <w:pPr>
              <w:pStyle w:val="af3"/>
              <w:spacing w:line="360" w:lineRule="auto"/>
              <w:jc w:val="both"/>
              <w:rPr>
                <w:rFonts w:ascii="Times New Roman" w:hAnsi="Times New Roman" w:hint="eastAsia"/>
                <w:i/>
                <w:noProof w:val="0"/>
                <w:color w:val="0000FF"/>
                <w:szCs w:val="20"/>
              </w:rPr>
            </w:pPr>
            <w:proofErr w:type="spellStart"/>
            <w:r w:rsidRPr="00006D38">
              <w:rPr>
                <w:rFonts w:ascii="Times New Roman" w:hAnsi="Times New Roman" w:hint="eastAsia"/>
                <w:i/>
                <w:noProof w:val="0"/>
                <w:color w:val="0000FF"/>
                <w:szCs w:val="20"/>
              </w:rPr>
              <w:t>LiteFME</w:t>
            </w:r>
            <w:proofErr w:type="spellEnd"/>
            <w:r w:rsidRPr="00006D38">
              <w:rPr>
                <w:rFonts w:ascii="Times New Roman" w:hAnsi="Times New Roman" w:hint="eastAsia"/>
                <w:i/>
                <w:noProof w:val="0"/>
                <w:color w:val="0000FF"/>
                <w:szCs w:val="20"/>
              </w:rPr>
              <w:t xml:space="preserve"> A+</w:t>
            </w:r>
            <w:r w:rsidRPr="00006D38">
              <w:rPr>
                <w:rFonts w:ascii="Times New Roman" w:hAnsi="Times New Roman" w:hint="eastAsia"/>
                <w:i/>
                <w:noProof w:val="0"/>
                <w:color w:val="0000FF"/>
                <w:szCs w:val="20"/>
              </w:rPr>
              <w:t>接口需求</w:t>
            </w:r>
          </w:p>
        </w:tc>
        <w:tc>
          <w:tcPr>
            <w:tcW w:w="1950" w:type="dxa"/>
          </w:tcPr>
          <w:p w14:paraId="04B9C631" w14:textId="77777777" w:rsidR="007E57CD" w:rsidRPr="00006D38" w:rsidRDefault="00EA707A" w:rsidP="00006D38">
            <w:pPr>
              <w:pStyle w:val="af3"/>
              <w:spacing w:line="360" w:lineRule="auto"/>
              <w:jc w:val="center"/>
              <w:rPr>
                <w:rFonts w:ascii="Times New Roman" w:hAnsi="Times New Roman"/>
                <w:i/>
                <w:noProof w:val="0"/>
                <w:color w:val="0000FF"/>
                <w:szCs w:val="20"/>
              </w:rPr>
            </w:pPr>
            <w:r w:rsidRPr="00006D38">
              <w:rPr>
                <w:rFonts w:ascii="Times New Roman" w:hAnsi="Times New Roman" w:hint="eastAsia"/>
                <w:i/>
                <w:noProof w:val="0"/>
                <w:color w:val="0000FF"/>
                <w:szCs w:val="20"/>
              </w:rPr>
              <w:t>H</w:t>
            </w:r>
          </w:p>
        </w:tc>
        <w:tc>
          <w:tcPr>
            <w:tcW w:w="2144" w:type="dxa"/>
          </w:tcPr>
          <w:p w14:paraId="65F4FEAB" w14:textId="77777777" w:rsidR="007E57CD" w:rsidRPr="00006D38" w:rsidRDefault="007E57CD" w:rsidP="00006D38">
            <w:pPr>
              <w:spacing w:line="360" w:lineRule="auto"/>
              <w:rPr>
                <w:rFonts w:hint="eastAsia"/>
                <w:i/>
                <w:color w:val="0000FF"/>
              </w:rPr>
            </w:pPr>
          </w:p>
        </w:tc>
      </w:tr>
      <w:tr w:rsidR="007E57CD" w:rsidRPr="00006D38" w14:paraId="1D78D77A" w14:textId="77777777">
        <w:tc>
          <w:tcPr>
            <w:tcW w:w="2145" w:type="dxa"/>
          </w:tcPr>
          <w:p w14:paraId="21FC78C0" w14:textId="77777777" w:rsidR="007E57CD" w:rsidRPr="00006D38" w:rsidRDefault="007E57CD" w:rsidP="00006D38">
            <w:pPr>
              <w:pStyle w:val="af3"/>
              <w:spacing w:line="360" w:lineRule="auto"/>
              <w:jc w:val="both"/>
              <w:rPr>
                <w:rFonts w:ascii="Times New Roman" w:hAnsi="Times New Roman" w:hint="eastAsia"/>
                <w:i/>
                <w:noProof w:val="0"/>
                <w:color w:val="0000FF"/>
                <w:szCs w:val="20"/>
              </w:rPr>
            </w:pPr>
            <w:proofErr w:type="spellStart"/>
            <w:r w:rsidRPr="00006D38">
              <w:rPr>
                <w:rFonts w:ascii="Times New Roman" w:hAnsi="Times New Roman"/>
                <w:i/>
                <w:noProof w:val="0"/>
                <w:color w:val="0000FF"/>
                <w:szCs w:val="20"/>
              </w:rPr>
              <w:t>OR.Func.</w:t>
            </w:r>
            <w:r w:rsidRPr="00006D38">
              <w:rPr>
                <w:rFonts w:ascii="Times New Roman" w:hAnsi="Times New Roman" w:hint="eastAsia"/>
                <w:i/>
                <w:noProof w:val="0"/>
                <w:color w:val="0000FF"/>
                <w:szCs w:val="20"/>
              </w:rPr>
              <w:t>CDMA.MAP</w:t>
            </w:r>
            <w:proofErr w:type="spellEnd"/>
          </w:p>
        </w:tc>
        <w:tc>
          <w:tcPr>
            <w:tcW w:w="2283" w:type="dxa"/>
          </w:tcPr>
          <w:p w14:paraId="6DB12096" w14:textId="77777777" w:rsidR="007E57CD" w:rsidRPr="00006D38" w:rsidRDefault="007E57CD" w:rsidP="00006D38">
            <w:pPr>
              <w:pStyle w:val="af3"/>
              <w:spacing w:line="360" w:lineRule="auto"/>
              <w:jc w:val="both"/>
              <w:rPr>
                <w:rFonts w:ascii="Times New Roman" w:hAnsi="Times New Roman" w:hint="eastAsia"/>
                <w:i/>
                <w:noProof w:val="0"/>
                <w:color w:val="0000FF"/>
                <w:szCs w:val="20"/>
              </w:rPr>
            </w:pPr>
            <w:r w:rsidRPr="00006D38">
              <w:rPr>
                <w:rFonts w:ascii="Times New Roman" w:hAnsi="Times New Roman" w:hint="eastAsia"/>
                <w:i/>
                <w:noProof w:val="0"/>
                <w:color w:val="0000FF"/>
                <w:szCs w:val="20"/>
              </w:rPr>
              <w:t>支持</w:t>
            </w:r>
            <w:r w:rsidRPr="00006D38">
              <w:rPr>
                <w:rFonts w:ascii="Times New Roman" w:hAnsi="Times New Roman" w:hint="eastAsia"/>
                <w:i/>
                <w:noProof w:val="0"/>
                <w:color w:val="0000FF"/>
                <w:szCs w:val="20"/>
              </w:rPr>
              <w:t>CDMA MAPSMDPP</w:t>
            </w:r>
            <w:r w:rsidRPr="00006D38">
              <w:rPr>
                <w:rFonts w:ascii="Times New Roman" w:hAnsi="Times New Roman" w:hint="eastAsia"/>
                <w:i/>
                <w:noProof w:val="0"/>
                <w:color w:val="0000FF"/>
                <w:szCs w:val="20"/>
              </w:rPr>
              <w:t>接口消息</w:t>
            </w:r>
          </w:p>
        </w:tc>
        <w:tc>
          <w:tcPr>
            <w:tcW w:w="1950" w:type="dxa"/>
          </w:tcPr>
          <w:p w14:paraId="3F3C0C3C" w14:textId="77777777" w:rsidR="007E57CD" w:rsidRPr="00006D38" w:rsidRDefault="00D10D35" w:rsidP="00006D38">
            <w:pPr>
              <w:pStyle w:val="af3"/>
              <w:spacing w:line="360" w:lineRule="auto"/>
              <w:jc w:val="center"/>
              <w:rPr>
                <w:rFonts w:ascii="Times New Roman" w:hAnsi="Times New Roman" w:hint="eastAsia"/>
                <w:i/>
                <w:noProof w:val="0"/>
                <w:color w:val="0000FF"/>
                <w:szCs w:val="20"/>
              </w:rPr>
            </w:pPr>
            <w:r w:rsidRPr="00006D38">
              <w:rPr>
                <w:rFonts w:ascii="Times New Roman" w:hAnsi="Times New Roman" w:hint="eastAsia"/>
                <w:i/>
                <w:noProof w:val="0"/>
                <w:color w:val="0000FF"/>
                <w:szCs w:val="20"/>
              </w:rPr>
              <w:t>H</w:t>
            </w:r>
          </w:p>
        </w:tc>
        <w:tc>
          <w:tcPr>
            <w:tcW w:w="2144" w:type="dxa"/>
          </w:tcPr>
          <w:p w14:paraId="7DAE2971" w14:textId="77777777" w:rsidR="007E57CD" w:rsidRPr="00006D38" w:rsidRDefault="007E57CD" w:rsidP="00006D38">
            <w:pPr>
              <w:spacing w:line="360" w:lineRule="auto"/>
              <w:rPr>
                <w:rFonts w:hint="eastAsia"/>
                <w:i/>
                <w:color w:val="0000FF"/>
              </w:rPr>
            </w:pPr>
          </w:p>
        </w:tc>
      </w:tr>
      <w:tr w:rsidR="007E57CD" w:rsidRPr="00006D38" w14:paraId="5DB51CE5" w14:textId="77777777">
        <w:tc>
          <w:tcPr>
            <w:tcW w:w="2145" w:type="dxa"/>
          </w:tcPr>
          <w:p w14:paraId="3FEF2DE0" w14:textId="77777777" w:rsidR="007E57CD" w:rsidRPr="00006D38" w:rsidRDefault="007E57CD" w:rsidP="00006D38">
            <w:pPr>
              <w:spacing w:line="360" w:lineRule="auto"/>
              <w:rPr>
                <w:rFonts w:hint="eastAsia"/>
                <w:i/>
                <w:color w:val="0000FF"/>
              </w:rPr>
            </w:pPr>
          </w:p>
        </w:tc>
        <w:tc>
          <w:tcPr>
            <w:tcW w:w="2283" w:type="dxa"/>
          </w:tcPr>
          <w:p w14:paraId="55BFB9F3" w14:textId="77777777" w:rsidR="007E57CD" w:rsidRPr="00006D38" w:rsidRDefault="007E57CD" w:rsidP="00006D38">
            <w:pPr>
              <w:spacing w:line="360" w:lineRule="auto"/>
              <w:rPr>
                <w:rFonts w:hint="eastAsia"/>
                <w:i/>
                <w:color w:val="0000FF"/>
              </w:rPr>
            </w:pPr>
          </w:p>
        </w:tc>
        <w:tc>
          <w:tcPr>
            <w:tcW w:w="1950" w:type="dxa"/>
          </w:tcPr>
          <w:p w14:paraId="374D755F" w14:textId="77777777" w:rsidR="007E57CD" w:rsidRPr="00006D38" w:rsidRDefault="007E57CD" w:rsidP="00006D38">
            <w:pPr>
              <w:spacing w:line="360" w:lineRule="auto"/>
              <w:rPr>
                <w:rFonts w:hint="eastAsia"/>
                <w:i/>
                <w:color w:val="0000FF"/>
              </w:rPr>
            </w:pPr>
          </w:p>
        </w:tc>
        <w:tc>
          <w:tcPr>
            <w:tcW w:w="2144" w:type="dxa"/>
          </w:tcPr>
          <w:p w14:paraId="319C8C0A" w14:textId="77777777" w:rsidR="007E57CD" w:rsidRPr="00006D38" w:rsidRDefault="007E57CD" w:rsidP="00006D38">
            <w:pPr>
              <w:spacing w:line="360" w:lineRule="auto"/>
              <w:rPr>
                <w:rFonts w:hint="eastAsia"/>
                <w:i/>
                <w:color w:val="0000FF"/>
              </w:rPr>
            </w:pPr>
          </w:p>
        </w:tc>
      </w:tr>
    </w:tbl>
    <w:p w14:paraId="08225F0D" w14:textId="77777777" w:rsidR="00F80E32" w:rsidRDefault="00F80E32" w:rsidP="008A6A63">
      <w:pPr>
        <w:pStyle w:val="2"/>
        <w:keepNext/>
        <w:widowControl/>
        <w:tabs>
          <w:tab w:val="clear" w:pos="720"/>
          <w:tab w:val="num" w:pos="774"/>
        </w:tabs>
        <w:autoSpaceDE w:val="0"/>
        <w:autoSpaceDN w:val="0"/>
        <w:spacing w:before="240" w:after="240"/>
        <w:ind w:left="774" w:hanging="576"/>
        <w:jc w:val="both"/>
        <w:rPr>
          <w:rFonts w:hint="eastAsia"/>
        </w:rPr>
      </w:pPr>
      <w:bookmarkStart w:id="359" w:name="_Toc41306858"/>
      <w:r>
        <w:rPr>
          <w:rFonts w:hint="eastAsia"/>
        </w:rPr>
        <w:lastRenderedPageBreak/>
        <w:t>单板测试策略</w:t>
      </w:r>
      <w:bookmarkEnd w:id="354"/>
      <w:bookmarkEnd w:id="355"/>
      <w:bookmarkEnd w:id="359"/>
    </w:p>
    <w:p w14:paraId="29A531BE" w14:textId="77777777" w:rsidR="00F80E32" w:rsidRDefault="00F80E32" w:rsidP="008A6A63">
      <w:pPr>
        <w:pStyle w:val="af8"/>
        <w:rPr>
          <w:rFonts w:hint="eastAsia"/>
        </w:rPr>
      </w:pPr>
      <w:r w:rsidRPr="00CC3417">
        <w:rPr>
          <w:rFonts w:hint="eastAsia"/>
        </w:rPr>
        <w:t>本节描述单板测试的总体的测试范围以及测试重点（包括</w:t>
      </w:r>
      <w:r w:rsidR="00001BD8">
        <w:rPr>
          <w:rFonts w:hint="eastAsia"/>
        </w:rPr>
        <w:t>可测性需求（测试装备相关）</w:t>
      </w:r>
      <w:r w:rsidRPr="00CC3417">
        <w:rPr>
          <w:rFonts w:hint="eastAsia"/>
        </w:rPr>
        <w:t>的</w:t>
      </w:r>
      <w:r>
        <w:rPr>
          <w:rFonts w:hint="eastAsia"/>
        </w:rPr>
        <w:t>测试活动）。不进行测试的内容需要在此说明理由。也可以放在</w:t>
      </w:r>
      <w:r>
        <w:rPr>
          <w:rFonts w:hint="eastAsia"/>
        </w:rPr>
        <w:t>SDV</w:t>
      </w:r>
      <w:r>
        <w:rPr>
          <w:rFonts w:hint="eastAsia"/>
        </w:rPr>
        <w:t>策略中说明。</w:t>
      </w:r>
    </w:p>
    <w:p w14:paraId="41720C75" w14:textId="77777777" w:rsidR="00B557C5" w:rsidRPr="00B557C5" w:rsidRDefault="00B557C5" w:rsidP="008A6A63">
      <w:pPr>
        <w:pStyle w:val="1"/>
        <w:keepNext/>
        <w:rPr>
          <w:rFonts w:hint="eastAsia"/>
        </w:rPr>
      </w:pPr>
      <w:bookmarkStart w:id="360" w:name="_Toc245000927"/>
      <w:bookmarkStart w:id="361" w:name="_Toc41306859"/>
      <w:r w:rsidRPr="00FB038A">
        <w:rPr>
          <w:rFonts w:hint="eastAsia"/>
          <w:bCs/>
          <w:sz w:val="28"/>
          <w:szCs w:val="28"/>
        </w:rPr>
        <w:t>迭代测试策略</w:t>
      </w:r>
      <w:bookmarkEnd w:id="360"/>
      <w:bookmarkEnd w:id="361"/>
    </w:p>
    <w:p w14:paraId="4F54B474" w14:textId="77777777" w:rsidR="00B557C5" w:rsidRDefault="00B557C5" w:rsidP="00B557C5">
      <w:pPr>
        <w:pStyle w:val="2"/>
        <w:keepNext/>
        <w:widowControl/>
        <w:tabs>
          <w:tab w:val="clear" w:pos="720"/>
          <w:tab w:val="num" w:pos="576"/>
        </w:tabs>
        <w:spacing w:before="240" w:after="60"/>
        <w:ind w:left="576" w:hanging="576"/>
        <w:rPr>
          <w:rFonts w:hint="eastAsia"/>
          <w:i/>
          <w:iCs/>
        </w:rPr>
      </w:pPr>
      <w:bookmarkStart w:id="362" w:name="_Toc226003279"/>
      <w:bookmarkStart w:id="363" w:name="_Toc245000928"/>
      <w:bookmarkStart w:id="364" w:name="_Toc41306860"/>
      <w:r w:rsidRPr="00FB038A">
        <w:rPr>
          <w:rFonts w:hint="eastAsia"/>
          <w:i/>
          <w:iCs/>
        </w:rPr>
        <w:t>迭代版本划分</w:t>
      </w:r>
      <w:bookmarkEnd w:id="362"/>
      <w:bookmarkEnd w:id="363"/>
      <w:bookmarkEnd w:id="364"/>
    </w:p>
    <w:p w14:paraId="7F9B98B5" w14:textId="77777777" w:rsidR="00B557C5" w:rsidRDefault="00B557C5" w:rsidP="00B557C5">
      <w:pPr>
        <w:pStyle w:val="af8"/>
        <w:rPr>
          <w:rFonts w:hint="eastAsia"/>
        </w:rPr>
      </w:pPr>
      <w:r>
        <w:rPr>
          <w:rFonts w:hint="eastAsia"/>
        </w:rPr>
        <w:t>参考迭代计划，对产品的迭代划分以及各个</w:t>
      </w:r>
      <w:r>
        <w:t>Build</w:t>
      </w:r>
      <w:r>
        <w:rPr>
          <w:rFonts w:hint="eastAsia"/>
        </w:rPr>
        <w:t>包含的主要特性、功能进行简要介绍，作为策略制定的重要基础和依据。</w:t>
      </w:r>
    </w:p>
    <w:p w14:paraId="0F3E5E67" w14:textId="77777777" w:rsidR="00B557C5" w:rsidRPr="001502AE" w:rsidRDefault="00B557C5" w:rsidP="00B557C5">
      <w:pPr>
        <w:pStyle w:val="2"/>
        <w:keepNext/>
        <w:widowControl/>
        <w:tabs>
          <w:tab w:val="clear" w:pos="720"/>
          <w:tab w:val="num" w:pos="774"/>
        </w:tabs>
        <w:autoSpaceDE w:val="0"/>
        <w:autoSpaceDN w:val="0"/>
        <w:spacing w:before="240" w:after="240"/>
        <w:ind w:left="774" w:hanging="576"/>
        <w:jc w:val="both"/>
      </w:pPr>
      <w:bookmarkStart w:id="365" w:name="_Toc245000929"/>
      <w:bookmarkStart w:id="366" w:name="_Toc41306861"/>
      <w:r>
        <w:rPr>
          <w:rFonts w:hint="eastAsia"/>
        </w:rPr>
        <w:t>××迭代</w:t>
      </w:r>
      <w:r w:rsidRPr="001502AE">
        <w:rPr>
          <w:rFonts w:hint="eastAsia"/>
        </w:rPr>
        <w:t>测试策略</w:t>
      </w:r>
      <w:bookmarkEnd w:id="365"/>
      <w:bookmarkEnd w:id="366"/>
    </w:p>
    <w:p w14:paraId="66B858A0" w14:textId="77777777" w:rsidR="00B557C5" w:rsidRPr="001502AE" w:rsidRDefault="00B557C5" w:rsidP="00B557C5">
      <w:pPr>
        <w:pStyle w:val="af8"/>
        <w:rPr>
          <w:rFonts w:hint="eastAsia"/>
        </w:rPr>
      </w:pPr>
      <w:r>
        <w:rPr>
          <w:rFonts w:hint="eastAsia"/>
        </w:rPr>
        <w:t>迭代</w:t>
      </w:r>
      <w:r w:rsidRPr="001502AE">
        <w:rPr>
          <w:rFonts w:hint="eastAsia"/>
        </w:rPr>
        <w:t>阶段主要完成所有</w:t>
      </w:r>
      <w:r>
        <w:rPr>
          <w:rFonts w:hint="eastAsia"/>
        </w:rPr>
        <w:t>本迭代所交付特性功能的验证</w:t>
      </w:r>
      <w:r w:rsidRPr="001502AE">
        <w:rPr>
          <w:rFonts w:hint="eastAsia"/>
        </w:rPr>
        <w:t>，</w:t>
      </w:r>
      <w:r>
        <w:rPr>
          <w:rFonts w:hint="eastAsia"/>
        </w:rPr>
        <w:t>保证本迭代交付达到</w:t>
      </w:r>
      <w:r>
        <w:rPr>
          <w:rFonts w:hint="eastAsia"/>
        </w:rPr>
        <w:t>TR</w:t>
      </w:r>
      <w:smartTag w:uri="urn:schemas-microsoft-com:office:smarttags" w:element="chmetcnv">
        <w:smartTagPr>
          <w:attr w:name="TCSC" w:val="0"/>
          <w:attr w:name="NumberType" w:val="1"/>
          <w:attr w:name="Negative" w:val="False"/>
          <w:attr w:name="HasSpace" w:val="False"/>
          <w:attr w:name="SourceValue" w:val="4"/>
          <w:attr w:name="UnitName" w:val="a"/>
        </w:smartTagPr>
        <w:r>
          <w:rPr>
            <w:rFonts w:hint="eastAsia"/>
          </w:rPr>
          <w:t>4A</w:t>
        </w:r>
      </w:smartTag>
      <w:r>
        <w:rPr>
          <w:rFonts w:hint="eastAsia"/>
        </w:rPr>
        <w:t>质量水平，</w:t>
      </w:r>
      <w:r w:rsidRPr="001502AE">
        <w:rPr>
          <w:rFonts w:hint="eastAsia"/>
        </w:rPr>
        <w:t>因此本阶段的测试策略不仅需要体现该</w:t>
      </w:r>
      <w:r>
        <w:rPr>
          <w:rFonts w:hint="eastAsia"/>
        </w:rPr>
        <w:t>迭代</w:t>
      </w:r>
      <w:r w:rsidRPr="001502AE">
        <w:rPr>
          <w:rFonts w:hint="eastAsia"/>
        </w:rPr>
        <w:t>所有特性的验证，还应关注这些特性之间的交互关系。</w:t>
      </w:r>
    </w:p>
    <w:p w14:paraId="492CEFB4" w14:textId="77777777" w:rsidR="00B557C5" w:rsidRPr="001502AE" w:rsidRDefault="00B557C5" w:rsidP="00B557C5">
      <w:pPr>
        <w:pStyle w:val="af8"/>
        <w:rPr>
          <w:rFonts w:hint="eastAsia"/>
        </w:rPr>
      </w:pPr>
      <w:r w:rsidRPr="001502AE">
        <w:rPr>
          <w:rFonts w:hint="eastAsia"/>
        </w:rPr>
        <w:t>本阶段的测试策略在</w:t>
      </w:r>
      <w:r>
        <w:rPr>
          <w:rFonts w:hint="eastAsia"/>
        </w:rPr>
        <w:t>迭代计划</w:t>
      </w:r>
      <w:r w:rsidRPr="001502AE">
        <w:rPr>
          <w:rFonts w:hint="eastAsia"/>
        </w:rPr>
        <w:t>完成后开始制定，在第一个</w:t>
      </w:r>
      <w:r>
        <w:rPr>
          <w:rFonts w:hint="eastAsia"/>
        </w:rPr>
        <w:t>迭代</w:t>
      </w:r>
      <w:r w:rsidRPr="001502AE">
        <w:rPr>
          <w:rFonts w:hint="eastAsia"/>
        </w:rPr>
        <w:t>版本</w:t>
      </w:r>
      <w:r>
        <w:rPr>
          <w:rFonts w:hint="eastAsia"/>
        </w:rPr>
        <w:t>启动前</w:t>
      </w:r>
      <w:r w:rsidRPr="001502AE">
        <w:rPr>
          <w:rFonts w:hint="eastAsia"/>
        </w:rPr>
        <w:t>完成定稿，并在每个</w:t>
      </w:r>
      <w:r>
        <w:rPr>
          <w:rFonts w:hint="eastAsia"/>
        </w:rPr>
        <w:t>迭代</w:t>
      </w:r>
      <w:r w:rsidRPr="001502AE">
        <w:rPr>
          <w:rFonts w:hint="eastAsia"/>
        </w:rPr>
        <w:t>版本</w:t>
      </w:r>
      <w:r>
        <w:rPr>
          <w:rFonts w:hint="eastAsia"/>
        </w:rPr>
        <w:t>启动前</w:t>
      </w:r>
      <w:r w:rsidRPr="001502AE">
        <w:rPr>
          <w:rFonts w:hint="eastAsia"/>
        </w:rPr>
        <w:t>进行审视和更新。</w:t>
      </w:r>
    </w:p>
    <w:p w14:paraId="5BF4B6B6" w14:textId="77777777" w:rsidR="00B557C5" w:rsidRDefault="00B557C5" w:rsidP="00B557C5">
      <w:pPr>
        <w:pStyle w:val="af8"/>
        <w:rPr>
          <w:rFonts w:hint="eastAsia"/>
        </w:rPr>
      </w:pPr>
      <w:r w:rsidRPr="001502AE">
        <w:rPr>
          <w:rFonts w:hint="eastAsia"/>
        </w:rPr>
        <w:t>本节内容是针对一个</w:t>
      </w:r>
      <w:r>
        <w:rPr>
          <w:rFonts w:hint="eastAsia"/>
        </w:rPr>
        <w:t>迭代</w:t>
      </w:r>
      <w:r w:rsidRPr="001502AE">
        <w:rPr>
          <w:rFonts w:hint="eastAsia"/>
        </w:rPr>
        <w:t>阶段一个独立的</w:t>
      </w:r>
      <w:r>
        <w:rPr>
          <w:rFonts w:hint="eastAsia"/>
        </w:rPr>
        <w:t>迭代</w:t>
      </w:r>
      <w:r w:rsidRPr="001502AE">
        <w:rPr>
          <w:rFonts w:hint="eastAsia"/>
        </w:rPr>
        <w:t>版本的测试策略，在</w:t>
      </w:r>
      <w:r>
        <w:rPr>
          <w:rFonts w:hint="eastAsia"/>
        </w:rPr>
        <w:t>迭代阶段</w:t>
      </w:r>
      <w:r w:rsidRPr="001502AE">
        <w:rPr>
          <w:rFonts w:hint="eastAsia"/>
        </w:rPr>
        <w:t>可能存在多个</w:t>
      </w:r>
      <w:r>
        <w:rPr>
          <w:rFonts w:hint="eastAsia"/>
        </w:rPr>
        <w:t>迭代版本的情况，请文档作者拷贝本节模板结构，粘贴到后续章节，为各迭代</w:t>
      </w:r>
      <w:r w:rsidRPr="001502AE">
        <w:rPr>
          <w:rFonts w:hint="eastAsia"/>
        </w:rPr>
        <w:t>版本设计各自的测试策略。</w:t>
      </w:r>
    </w:p>
    <w:p w14:paraId="56125AA7" w14:textId="77777777" w:rsidR="00B557C5" w:rsidRDefault="00B557C5" w:rsidP="00B557C5">
      <w:pPr>
        <w:pStyle w:val="af8"/>
        <w:rPr>
          <w:rFonts w:hint="eastAsia"/>
        </w:rPr>
      </w:pPr>
    </w:p>
    <w:p w14:paraId="192CA026" w14:textId="77777777" w:rsidR="00B557C5" w:rsidRDefault="00B557C5" w:rsidP="00B557C5">
      <w:pPr>
        <w:pStyle w:val="4"/>
        <w:keepNext/>
        <w:tabs>
          <w:tab w:val="clear" w:pos="1467"/>
          <w:tab w:val="num" w:pos="720"/>
        </w:tabs>
        <w:ind w:left="720"/>
        <w:rPr>
          <w:rFonts w:hint="eastAsia"/>
        </w:rPr>
      </w:pPr>
      <w:r>
        <w:rPr>
          <w:rFonts w:hint="eastAsia"/>
        </w:rPr>
        <w:t>LLT</w:t>
      </w:r>
      <w:r>
        <w:rPr>
          <w:rFonts w:hint="eastAsia"/>
        </w:rPr>
        <w:t>测试范围及重点</w:t>
      </w:r>
    </w:p>
    <w:p w14:paraId="60087F5C" w14:textId="77777777" w:rsidR="00B557C5" w:rsidRPr="0037016D" w:rsidRDefault="00B557C5" w:rsidP="00B557C5">
      <w:pPr>
        <w:pStyle w:val="af8"/>
        <w:rPr>
          <w:rFonts w:hint="eastAsia"/>
        </w:rPr>
      </w:pPr>
      <w:r>
        <w:rPr>
          <w:rFonts w:hint="eastAsia"/>
        </w:rPr>
        <w:t>确定</w:t>
      </w:r>
      <w:r>
        <w:rPr>
          <w:rFonts w:hint="eastAsia"/>
        </w:rPr>
        <w:t>LLT</w:t>
      </w:r>
      <w:r>
        <w:rPr>
          <w:rFonts w:hint="eastAsia"/>
        </w:rPr>
        <w:t>测试对象、测试范围和测试重点</w:t>
      </w:r>
      <w:r w:rsidRPr="0037016D">
        <w:rPr>
          <w:rFonts w:hint="eastAsia"/>
        </w:rPr>
        <w:t>。</w:t>
      </w:r>
    </w:p>
    <w:p w14:paraId="410AD70C" w14:textId="77777777" w:rsidR="00B557C5" w:rsidRDefault="00B557C5" w:rsidP="00B557C5">
      <w:pPr>
        <w:pStyle w:val="af8"/>
        <w:rPr>
          <w:rFonts w:hint="eastAsia"/>
        </w:rPr>
      </w:pPr>
      <w:r>
        <w:rPr>
          <w:rFonts w:hint="eastAsia"/>
        </w:rPr>
        <w:t>LLT</w:t>
      </w:r>
      <w:r>
        <w:rPr>
          <w:rFonts w:hint="eastAsia"/>
        </w:rPr>
        <w:t>测试对象选取（单元划分）请参考相关</w:t>
      </w:r>
      <w:r>
        <w:rPr>
          <w:rFonts w:hint="eastAsia"/>
        </w:rPr>
        <w:t>LLT</w:t>
      </w:r>
      <w:r>
        <w:rPr>
          <w:rFonts w:hint="eastAsia"/>
        </w:rPr>
        <w:t>测试指导书</w:t>
      </w:r>
    </w:p>
    <w:p w14:paraId="57E8AD0B" w14:textId="77777777" w:rsidR="00B557C5" w:rsidRPr="00E8390E" w:rsidRDefault="00B557C5" w:rsidP="00B557C5">
      <w:pPr>
        <w:pStyle w:val="af8"/>
        <w:rPr>
          <w:rFonts w:hint="eastAsia"/>
        </w:rPr>
      </w:pPr>
      <w:r>
        <w:rPr>
          <w:rFonts w:hint="eastAsia"/>
        </w:rPr>
        <w:t>LLT</w:t>
      </w:r>
      <w:r>
        <w:rPr>
          <w:rFonts w:hint="eastAsia"/>
        </w:rPr>
        <w:t>测试范围和重点需考虑与</w:t>
      </w:r>
      <w:r>
        <w:rPr>
          <w:rFonts w:hint="eastAsia"/>
        </w:rPr>
        <w:t>Story</w:t>
      </w:r>
      <w:r>
        <w:rPr>
          <w:rFonts w:hint="eastAsia"/>
        </w:rPr>
        <w:t>测试的协同，重点关注后者验证不到、风险较高的部分。</w:t>
      </w:r>
    </w:p>
    <w:p w14:paraId="144355FE" w14:textId="77777777" w:rsidR="00B557C5" w:rsidRPr="00ED5A56" w:rsidRDefault="00B557C5" w:rsidP="00B557C5">
      <w:pPr>
        <w:pStyle w:val="af8"/>
        <w:rPr>
          <w:rFonts w:hint="eastAsia"/>
        </w:rPr>
      </w:pPr>
    </w:p>
    <w:p w14:paraId="7646A053" w14:textId="77777777" w:rsidR="00B557C5" w:rsidRDefault="00B557C5" w:rsidP="00B557C5">
      <w:pPr>
        <w:pStyle w:val="4"/>
        <w:keepNext/>
        <w:tabs>
          <w:tab w:val="clear" w:pos="1467"/>
          <w:tab w:val="num" w:pos="720"/>
        </w:tabs>
        <w:ind w:left="720"/>
        <w:rPr>
          <w:rFonts w:hint="eastAsia"/>
        </w:rPr>
      </w:pPr>
      <w:r>
        <w:rPr>
          <w:rFonts w:hint="eastAsia"/>
        </w:rPr>
        <w:t>Story</w:t>
      </w:r>
      <w:r>
        <w:rPr>
          <w:rFonts w:hint="eastAsia"/>
        </w:rPr>
        <w:t>测试范围及重点</w:t>
      </w:r>
    </w:p>
    <w:p w14:paraId="0E81930E" w14:textId="77777777" w:rsidR="00B557C5" w:rsidRDefault="00B557C5" w:rsidP="00B557C5">
      <w:pPr>
        <w:pStyle w:val="af8"/>
        <w:rPr>
          <w:rFonts w:hint="eastAsia"/>
        </w:rPr>
      </w:pPr>
      <w:r>
        <w:rPr>
          <w:rFonts w:hint="eastAsia"/>
        </w:rPr>
        <w:t>1.</w:t>
      </w:r>
      <w:r>
        <w:rPr>
          <w:rFonts w:hint="eastAsia"/>
        </w:rPr>
        <w:t>测试范围：</w:t>
      </w:r>
    </w:p>
    <w:p w14:paraId="1BF34027" w14:textId="77777777" w:rsidR="00B557C5" w:rsidRDefault="00B557C5" w:rsidP="00B557C5">
      <w:pPr>
        <w:pStyle w:val="af8"/>
        <w:rPr>
          <w:rFonts w:hint="eastAsia"/>
        </w:rPr>
      </w:pPr>
      <w:r>
        <w:rPr>
          <w:rFonts w:hint="eastAsia"/>
        </w:rPr>
        <w:t>验证本迭代所交付的所有</w:t>
      </w:r>
      <w:r>
        <w:rPr>
          <w:rFonts w:hint="eastAsia"/>
        </w:rPr>
        <w:t>Story</w:t>
      </w:r>
      <w:r>
        <w:rPr>
          <w:rFonts w:hint="eastAsia"/>
        </w:rPr>
        <w:t>，</w:t>
      </w:r>
      <w:r>
        <w:rPr>
          <w:rFonts w:hint="eastAsia"/>
        </w:rPr>
        <w:t>S</w:t>
      </w:r>
      <w:r>
        <w:t>t</w:t>
      </w:r>
      <w:r>
        <w:rPr>
          <w:rFonts w:hint="eastAsia"/>
        </w:rPr>
        <w:t>ory</w:t>
      </w:r>
      <w:r>
        <w:rPr>
          <w:rFonts w:hint="eastAsia"/>
        </w:rPr>
        <w:t>验收需满足</w:t>
      </w:r>
      <w:r>
        <w:rPr>
          <w:rFonts w:hint="eastAsia"/>
        </w:rPr>
        <w:t>Story</w:t>
      </w:r>
      <w:r>
        <w:rPr>
          <w:rFonts w:hint="eastAsia"/>
        </w:rPr>
        <w:t>验收标准，每个</w:t>
      </w:r>
      <w:r>
        <w:rPr>
          <w:rFonts w:hint="eastAsia"/>
        </w:rPr>
        <w:t>Story</w:t>
      </w:r>
      <w:r>
        <w:rPr>
          <w:rFonts w:hint="eastAsia"/>
        </w:rPr>
        <w:t>的验收标准涵盖</w:t>
      </w:r>
      <w:r>
        <w:rPr>
          <w:rFonts w:hint="eastAsia"/>
        </w:rPr>
        <w:t>Story</w:t>
      </w:r>
      <w:r>
        <w:rPr>
          <w:rFonts w:hint="eastAsia"/>
        </w:rPr>
        <w:t>所有功能及非功能需求的验证，同时需涵盖本</w:t>
      </w:r>
      <w:r>
        <w:rPr>
          <w:rFonts w:hint="eastAsia"/>
        </w:rPr>
        <w:t>Story</w:t>
      </w:r>
      <w:r>
        <w:rPr>
          <w:rFonts w:hint="eastAsia"/>
        </w:rPr>
        <w:t>与其它</w:t>
      </w:r>
      <w:r>
        <w:rPr>
          <w:rFonts w:hint="eastAsia"/>
        </w:rPr>
        <w:t>Story</w:t>
      </w:r>
      <w:r>
        <w:rPr>
          <w:rFonts w:hint="eastAsia"/>
        </w:rPr>
        <w:t>的交互耦合验证。</w:t>
      </w:r>
    </w:p>
    <w:p w14:paraId="5DF0D742" w14:textId="77777777" w:rsidR="00B557C5" w:rsidRPr="005835CB" w:rsidRDefault="00B557C5" w:rsidP="00B557C5">
      <w:pPr>
        <w:pStyle w:val="af8"/>
        <w:rPr>
          <w:rFonts w:hint="eastAsia"/>
        </w:rPr>
      </w:pPr>
      <w:r>
        <w:rPr>
          <w:rFonts w:hint="eastAsia"/>
        </w:rPr>
        <w:lastRenderedPageBreak/>
        <w:t>对于</w:t>
      </w:r>
      <w:proofErr w:type="spellStart"/>
      <w:r>
        <w:rPr>
          <w:rFonts w:hint="eastAsia"/>
        </w:rPr>
        <w:t>XXStory</w:t>
      </w:r>
      <w:proofErr w:type="spellEnd"/>
      <w:r>
        <w:rPr>
          <w:rFonts w:hint="eastAsia"/>
        </w:rPr>
        <w:t>，由于环境不足原因，某性能指标验证不在本阶段完成</w:t>
      </w:r>
    </w:p>
    <w:p w14:paraId="7B7ED690" w14:textId="77777777" w:rsidR="00B557C5" w:rsidRDefault="00B557C5" w:rsidP="00B557C5">
      <w:pPr>
        <w:pStyle w:val="af8"/>
        <w:rPr>
          <w:rFonts w:hint="eastAsia"/>
        </w:rPr>
      </w:pPr>
      <w:r>
        <w:rPr>
          <w:rFonts w:hint="eastAsia"/>
        </w:rPr>
        <w:t>2.</w:t>
      </w:r>
      <w:r>
        <w:rPr>
          <w:rFonts w:hint="eastAsia"/>
        </w:rPr>
        <w:t>测试重点：</w:t>
      </w:r>
    </w:p>
    <w:p w14:paraId="4BFA5F7A" w14:textId="77777777" w:rsidR="00B557C5" w:rsidRDefault="00B557C5" w:rsidP="00B557C5">
      <w:pPr>
        <w:pStyle w:val="af8"/>
        <w:rPr>
          <w:rFonts w:hint="eastAsia"/>
        </w:rPr>
      </w:pPr>
      <w:r>
        <w:rPr>
          <w:rFonts w:hint="eastAsia"/>
        </w:rPr>
        <w:t>XX</w:t>
      </w:r>
      <w:r>
        <w:rPr>
          <w:rFonts w:hint="eastAsia"/>
        </w:rPr>
        <w:t>组所交付</w:t>
      </w:r>
      <w:r>
        <w:rPr>
          <w:rFonts w:hint="eastAsia"/>
        </w:rPr>
        <w:t>Story</w:t>
      </w:r>
      <w:r>
        <w:rPr>
          <w:rFonts w:hint="eastAsia"/>
        </w:rPr>
        <w:t>的验收</w:t>
      </w:r>
      <w:proofErr w:type="gramStart"/>
      <w:r>
        <w:rPr>
          <w:rFonts w:hint="eastAsia"/>
        </w:rPr>
        <w:t>需关于</w:t>
      </w:r>
      <w:proofErr w:type="gramEnd"/>
      <w:r>
        <w:rPr>
          <w:rFonts w:hint="eastAsia"/>
        </w:rPr>
        <w:t>与其它组已实现的某</w:t>
      </w:r>
      <w:r>
        <w:rPr>
          <w:rFonts w:hint="eastAsia"/>
        </w:rPr>
        <w:t>Story</w:t>
      </w:r>
      <w:r>
        <w:rPr>
          <w:rFonts w:hint="eastAsia"/>
        </w:rPr>
        <w:t>的叠加交互验证。</w:t>
      </w:r>
    </w:p>
    <w:p w14:paraId="5F2DAD40" w14:textId="77777777" w:rsidR="00B557C5" w:rsidRDefault="00B557C5" w:rsidP="00B557C5">
      <w:pPr>
        <w:pStyle w:val="af8"/>
        <w:rPr>
          <w:rFonts w:hint="eastAsia"/>
        </w:rPr>
      </w:pPr>
    </w:p>
    <w:p w14:paraId="765C5999" w14:textId="77777777" w:rsidR="00B557C5" w:rsidRDefault="00B557C5" w:rsidP="00B557C5">
      <w:pPr>
        <w:pStyle w:val="4"/>
        <w:keepNext/>
        <w:tabs>
          <w:tab w:val="clear" w:pos="1467"/>
          <w:tab w:val="num" w:pos="720"/>
        </w:tabs>
        <w:ind w:left="720"/>
        <w:rPr>
          <w:rFonts w:hint="eastAsia"/>
        </w:rPr>
      </w:pPr>
      <w:r>
        <w:rPr>
          <w:rFonts w:hint="eastAsia"/>
        </w:rPr>
        <w:t>迭代测试范围及重点</w:t>
      </w:r>
    </w:p>
    <w:p w14:paraId="4FE62B42" w14:textId="77777777" w:rsidR="00B557C5" w:rsidRDefault="00B557C5" w:rsidP="00B557C5">
      <w:pPr>
        <w:pStyle w:val="af8"/>
        <w:rPr>
          <w:rFonts w:hint="eastAsia"/>
        </w:rPr>
      </w:pPr>
      <w:r>
        <w:rPr>
          <w:rFonts w:hint="eastAsia"/>
        </w:rPr>
        <w:t>1.</w:t>
      </w:r>
      <w:r w:rsidRPr="005835CB">
        <w:rPr>
          <w:rFonts w:hint="eastAsia"/>
        </w:rPr>
        <w:t>测试范围：</w:t>
      </w:r>
    </w:p>
    <w:p w14:paraId="4C165360" w14:textId="77777777" w:rsidR="00B557C5" w:rsidRDefault="00B557C5" w:rsidP="00B557C5">
      <w:pPr>
        <w:pStyle w:val="af8"/>
        <w:rPr>
          <w:rFonts w:hint="eastAsia"/>
        </w:rPr>
      </w:pPr>
      <w:r>
        <w:rPr>
          <w:rFonts w:hint="eastAsia"/>
        </w:rPr>
        <w:t>对当前迭代交付的系统进行</w:t>
      </w:r>
      <w:r>
        <w:rPr>
          <w:rFonts w:hint="eastAsia"/>
        </w:rPr>
        <w:t>E2E</w:t>
      </w:r>
      <w:r>
        <w:rPr>
          <w:rFonts w:hint="eastAsia"/>
        </w:rPr>
        <w:t>验证，</w:t>
      </w:r>
      <w:r w:rsidRPr="00405175">
        <w:rPr>
          <w:rFonts w:hint="eastAsia"/>
        </w:rPr>
        <w:t>挑选基于场景、特性交互的测试用例对迭代交付的特性（含资料）进行整体测试</w:t>
      </w:r>
    </w:p>
    <w:p w14:paraId="0F895FE5" w14:textId="77777777" w:rsidR="00B557C5" w:rsidRPr="00BF1320" w:rsidRDefault="00B557C5" w:rsidP="00B557C5">
      <w:pPr>
        <w:pStyle w:val="af8"/>
        <w:rPr>
          <w:rFonts w:hint="eastAsia"/>
        </w:rPr>
      </w:pPr>
      <w:r w:rsidRPr="00405175">
        <w:rPr>
          <w:rFonts w:hint="eastAsia"/>
        </w:rPr>
        <w:t>可根据实际情况，在迭代测试活动中，提前安排</w:t>
      </w:r>
      <w:r>
        <w:rPr>
          <w:rFonts w:hint="eastAsia"/>
        </w:rPr>
        <w:t>当前系统的重要</w:t>
      </w:r>
      <w:r w:rsidRPr="00405175">
        <w:rPr>
          <w:rFonts w:hint="eastAsia"/>
        </w:rPr>
        <w:t>非功能质量属性的测试（如压力测试、性能测试、可靠性测试等），降低产品风险</w:t>
      </w:r>
    </w:p>
    <w:p w14:paraId="24309BC0" w14:textId="77777777" w:rsidR="00B557C5" w:rsidRDefault="00B557C5" w:rsidP="00B557C5">
      <w:pPr>
        <w:pStyle w:val="af8"/>
        <w:rPr>
          <w:rFonts w:hint="eastAsia"/>
        </w:rPr>
      </w:pPr>
      <w:r>
        <w:rPr>
          <w:rFonts w:hint="eastAsia"/>
        </w:rPr>
        <w:t xml:space="preserve"> 2</w:t>
      </w:r>
      <w:r>
        <w:rPr>
          <w:rFonts w:hint="eastAsia"/>
        </w:rPr>
        <w:t>、测试重点：</w:t>
      </w:r>
    </w:p>
    <w:p w14:paraId="77D3DA21" w14:textId="77777777" w:rsidR="00B557C5" w:rsidRPr="000420DE" w:rsidRDefault="00B557C5" w:rsidP="00B557C5">
      <w:pPr>
        <w:pStyle w:val="af8"/>
        <w:rPr>
          <w:rFonts w:hint="eastAsia"/>
        </w:rPr>
      </w:pPr>
    </w:p>
    <w:p w14:paraId="15642BD6" w14:textId="77777777" w:rsidR="00B557C5" w:rsidRDefault="00B557C5" w:rsidP="00B557C5">
      <w:pPr>
        <w:pStyle w:val="4"/>
        <w:keepNext/>
        <w:tabs>
          <w:tab w:val="clear" w:pos="1467"/>
          <w:tab w:val="num" w:pos="720"/>
        </w:tabs>
        <w:ind w:left="720"/>
        <w:rPr>
          <w:rFonts w:hint="eastAsia"/>
        </w:rPr>
      </w:pPr>
      <w:r>
        <w:rPr>
          <w:rFonts w:hint="eastAsia"/>
        </w:rPr>
        <w:t>测试环境及工具</w:t>
      </w:r>
    </w:p>
    <w:p w14:paraId="3EF2705B" w14:textId="77777777" w:rsidR="00B557C5" w:rsidRDefault="00B557C5" w:rsidP="00B557C5">
      <w:pPr>
        <w:pStyle w:val="af8"/>
        <w:ind w:left="720" w:firstLineChars="0" w:firstLine="0"/>
        <w:rPr>
          <w:rFonts w:hint="eastAsia"/>
        </w:rPr>
      </w:pPr>
      <w:r>
        <w:rPr>
          <w:rFonts w:hint="eastAsia"/>
        </w:rPr>
        <w:t>描述本迭代</w:t>
      </w:r>
      <w:r>
        <w:rPr>
          <w:rFonts w:hint="eastAsia"/>
        </w:rPr>
        <w:t>LLT</w:t>
      </w:r>
      <w:r>
        <w:rPr>
          <w:rFonts w:hint="eastAsia"/>
        </w:rPr>
        <w:t>测试、系统测试采用的测试环境和工具</w:t>
      </w:r>
    </w:p>
    <w:p w14:paraId="75CD3510" w14:textId="77777777" w:rsidR="00B557C5" w:rsidRDefault="00B557C5" w:rsidP="00B557C5">
      <w:pPr>
        <w:pStyle w:val="af8"/>
        <w:rPr>
          <w:rFonts w:hint="eastAsia"/>
        </w:rPr>
      </w:pPr>
    </w:p>
    <w:p w14:paraId="5C799721" w14:textId="77777777" w:rsidR="00351238" w:rsidRDefault="00351238" w:rsidP="008A6A63">
      <w:pPr>
        <w:pStyle w:val="1"/>
        <w:keepNext/>
        <w:rPr>
          <w:rFonts w:hint="eastAsia"/>
        </w:rPr>
      </w:pPr>
      <w:bookmarkStart w:id="367" w:name="_Toc41306862"/>
      <w:r>
        <w:rPr>
          <w:rFonts w:hint="eastAsia"/>
        </w:rPr>
        <w:t>开发项目测试策略</w:t>
      </w:r>
      <w:bookmarkEnd w:id="367"/>
    </w:p>
    <w:p w14:paraId="3FA7B19E" w14:textId="77777777" w:rsidR="00914F6B" w:rsidRDefault="00914F6B" w:rsidP="008A6A63">
      <w:pPr>
        <w:pStyle w:val="af8"/>
        <w:rPr>
          <w:rFonts w:hint="eastAsia"/>
        </w:rPr>
      </w:pPr>
      <w:r w:rsidRPr="00914F6B">
        <w:rPr>
          <w:rFonts w:hint="eastAsia"/>
        </w:rPr>
        <w:t>确定</w:t>
      </w:r>
      <w:r w:rsidRPr="00914F6B">
        <w:rPr>
          <w:rFonts w:hint="eastAsia"/>
        </w:rPr>
        <w:t>UT\MIT\MST</w:t>
      </w:r>
      <w:r w:rsidRPr="00914F6B">
        <w:rPr>
          <w:rFonts w:hint="eastAsia"/>
        </w:rPr>
        <w:t>的测试策略</w:t>
      </w:r>
      <w:r w:rsidRPr="00914F6B">
        <w:rPr>
          <w:rFonts w:hint="eastAsia"/>
        </w:rPr>
        <w:t>,</w:t>
      </w:r>
      <w:r w:rsidRPr="00914F6B">
        <w:rPr>
          <w:rFonts w:hint="eastAsia"/>
        </w:rPr>
        <w:t>包括但不限于</w:t>
      </w:r>
      <w:r>
        <w:rPr>
          <w:rFonts w:hint="eastAsia"/>
        </w:rPr>
        <w:t>：</w:t>
      </w:r>
    </w:p>
    <w:p w14:paraId="1F55D211" w14:textId="77777777" w:rsidR="00914F6B" w:rsidRDefault="00914F6B" w:rsidP="008A6A63">
      <w:pPr>
        <w:pStyle w:val="af8"/>
        <w:rPr>
          <w:rFonts w:hint="eastAsia"/>
        </w:rPr>
      </w:pPr>
      <w:r w:rsidRPr="00914F6B">
        <w:rPr>
          <w:rFonts w:hint="eastAsia"/>
        </w:rPr>
        <w:t>1.UT:</w:t>
      </w:r>
      <w:r w:rsidRPr="00914F6B">
        <w:rPr>
          <w:rFonts w:hint="eastAsia"/>
        </w:rPr>
        <w:t>需要验证设计的函数</w:t>
      </w:r>
      <w:r w:rsidRPr="00914F6B">
        <w:rPr>
          <w:rFonts w:hint="eastAsia"/>
        </w:rPr>
        <w:t>;</w:t>
      </w:r>
      <w:r w:rsidRPr="00914F6B">
        <w:rPr>
          <w:rFonts w:hint="eastAsia"/>
        </w:rPr>
        <w:t>性能测试是否分解到函数级别</w:t>
      </w:r>
      <w:r>
        <w:rPr>
          <w:rFonts w:hint="eastAsia"/>
        </w:rPr>
        <w:t>；</w:t>
      </w:r>
    </w:p>
    <w:p w14:paraId="3A689D95" w14:textId="77777777" w:rsidR="00914F6B" w:rsidRDefault="00914F6B" w:rsidP="008A6A63">
      <w:pPr>
        <w:pStyle w:val="af8"/>
        <w:rPr>
          <w:rFonts w:hint="eastAsia"/>
        </w:rPr>
      </w:pPr>
      <w:r w:rsidRPr="00914F6B">
        <w:rPr>
          <w:rFonts w:hint="eastAsia"/>
        </w:rPr>
        <w:t>2.MIT</w:t>
      </w:r>
      <w:r w:rsidRPr="00914F6B">
        <w:rPr>
          <w:rFonts w:hint="eastAsia"/>
        </w:rPr>
        <w:t>阶段要验证的基本功能</w:t>
      </w:r>
      <w:r w:rsidRPr="00914F6B">
        <w:rPr>
          <w:rFonts w:hint="eastAsia"/>
        </w:rPr>
        <w:t>,</w:t>
      </w:r>
      <w:r w:rsidRPr="00914F6B">
        <w:rPr>
          <w:rFonts w:hint="eastAsia"/>
        </w:rPr>
        <w:t>重点验证的接口</w:t>
      </w:r>
      <w:r>
        <w:rPr>
          <w:rFonts w:hint="eastAsia"/>
        </w:rPr>
        <w:t>；</w:t>
      </w:r>
    </w:p>
    <w:p w14:paraId="5A723AF0" w14:textId="77777777" w:rsidR="00F80E32" w:rsidRDefault="00914F6B" w:rsidP="008A6A63">
      <w:pPr>
        <w:pStyle w:val="af8"/>
        <w:rPr>
          <w:rFonts w:hint="eastAsia"/>
        </w:rPr>
      </w:pPr>
      <w:r w:rsidRPr="00914F6B">
        <w:rPr>
          <w:rFonts w:hint="eastAsia"/>
        </w:rPr>
        <w:t>3.MST</w:t>
      </w:r>
      <w:r w:rsidRPr="00914F6B">
        <w:rPr>
          <w:rFonts w:hint="eastAsia"/>
        </w:rPr>
        <w:t>阶段需要验证的可维可测</w:t>
      </w:r>
      <w:r w:rsidRPr="00914F6B">
        <w:rPr>
          <w:rFonts w:hint="eastAsia"/>
        </w:rPr>
        <w:t>,</w:t>
      </w:r>
      <w:r w:rsidRPr="00914F6B">
        <w:rPr>
          <w:rFonts w:hint="eastAsia"/>
        </w:rPr>
        <w:t>重要状态机需要在模块级别验证的性能和可靠性</w:t>
      </w:r>
      <w:r>
        <w:rPr>
          <w:rFonts w:hint="eastAsia"/>
        </w:rPr>
        <w:t>。</w:t>
      </w:r>
    </w:p>
    <w:p w14:paraId="6B4BF2E9" w14:textId="77777777" w:rsidR="00A0409C" w:rsidRDefault="00A0409C" w:rsidP="008A6A63">
      <w:pPr>
        <w:pStyle w:val="af7"/>
        <w:rPr>
          <w:rFonts w:hint="eastAsia"/>
        </w:rPr>
      </w:pPr>
    </w:p>
    <w:p w14:paraId="5BB2B9CC" w14:textId="77777777" w:rsidR="00C319B9" w:rsidRDefault="00C319B9" w:rsidP="008A6A63">
      <w:pPr>
        <w:pStyle w:val="2"/>
        <w:keepNext/>
        <w:rPr>
          <w:rFonts w:hint="eastAsia"/>
        </w:rPr>
      </w:pPr>
      <w:bookmarkStart w:id="368" w:name="_Toc41306863"/>
      <w:r>
        <w:rPr>
          <w:rFonts w:hint="eastAsia"/>
        </w:rPr>
        <w:t>单元测试策略</w:t>
      </w:r>
      <w:bookmarkEnd w:id="368"/>
    </w:p>
    <w:p w14:paraId="728EA956" w14:textId="77777777" w:rsidR="00C319B9" w:rsidRDefault="00C319B9" w:rsidP="008A6A63">
      <w:pPr>
        <w:pStyle w:val="4"/>
        <w:keepNext/>
        <w:rPr>
          <w:rFonts w:hint="eastAsia"/>
        </w:rPr>
      </w:pPr>
      <w:r>
        <w:rPr>
          <w:rFonts w:hint="eastAsia"/>
        </w:rPr>
        <w:t>测试范围及重点</w:t>
      </w:r>
    </w:p>
    <w:p w14:paraId="66034D76" w14:textId="77777777" w:rsidR="00C319B9" w:rsidRPr="0037016D" w:rsidRDefault="00C319B9" w:rsidP="008A6A63">
      <w:pPr>
        <w:pStyle w:val="af8"/>
        <w:rPr>
          <w:rFonts w:hint="eastAsia"/>
        </w:rPr>
      </w:pPr>
      <w:r w:rsidRPr="0037016D">
        <w:rPr>
          <w:rFonts w:hint="eastAsia"/>
        </w:rPr>
        <w:t>TR2</w:t>
      </w:r>
      <w:r w:rsidRPr="0037016D">
        <w:rPr>
          <w:rFonts w:hint="eastAsia"/>
        </w:rPr>
        <w:t>阶段还不能具体到具体的函数，只能制定函数等级的制定原则和测试策略，在</w:t>
      </w:r>
      <w:r w:rsidRPr="0037016D">
        <w:rPr>
          <w:rFonts w:hint="eastAsia"/>
        </w:rPr>
        <w:t>DD</w:t>
      </w:r>
      <w:r w:rsidRPr="0037016D">
        <w:rPr>
          <w:rFonts w:hint="eastAsia"/>
        </w:rPr>
        <w:t>阶段具体定义每个函数的等级。</w:t>
      </w:r>
    </w:p>
    <w:p w14:paraId="27BFA693" w14:textId="77777777" w:rsidR="00C319B9" w:rsidRPr="0037016D" w:rsidRDefault="00C319B9" w:rsidP="008A6A63">
      <w:pPr>
        <w:pStyle w:val="af8"/>
        <w:rPr>
          <w:rFonts w:hint="eastAsia"/>
        </w:rPr>
      </w:pPr>
      <w:r w:rsidRPr="0037016D">
        <w:rPr>
          <w:rFonts w:hint="eastAsia"/>
        </w:rPr>
        <w:t>SE</w:t>
      </w:r>
      <w:r w:rsidRPr="0037016D">
        <w:rPr>
          <w:rFonts w:hint="eastAsia"/>
        </w:rPr>
        <w:t>整理单元测试的原则和策略，评审后，</w:t>
      </w:r>
      <w:r w:rsidRPr="0037016D">
        <w:rPr>
          <w:rFonts w:hint="eastAsia"/>
        </w:rPr>
        <w:t>PPL</w:t>
      </w:r>
      <w:r w:rsidRPr="0037016D">
        <w:rPr>
          <w:rFonts w:hint="eastAsia"/>
        </w:rPr>
        <w:t>阶段按照该测试执行。</w:t>
      </w:r>
    </w:p>
    <w:p w14:paraId="7E660ECB" w14:textId="77777777" w:rsidR="00C319B9" w:rsidRPr="0072077C" w:rsidRDefault="00C319B9" w:rsidP="008A6A63">
      <w:pPr>
        <w:pStyle w:val="af8"/>
        <w:rPr>
          <w:rFonts w:hint="eastAsia"/>
        </w:rPr>
      </w:pPr>
      <w:r w:rsidRPr="0072077C">
        <w:rPr>
          <w:rFonts w:hint="eastAsia"/>
        </w:rPr>
        <w:t>单元测试范围的划分原则</w:t>
      </w:r>
      <w:r w:rsidR="0072077C" w:rsidRPr="0072077C">
        <w:rPr>
          <w:rFonts w:hint="eastAsia"/>
        </w:rPr>
        <w:t>参考</w:t>
      </w:r>
      <w:r w:rsidRPr="0072077C">
        <w:rPr>
          <w:rFonts w:hint="eastAsia"/>
        </w:rPr>
        <w:t>：</w:t>
      </w:r>
    </w:p>
    <w:p w14:paraId="2C528732" w14:textId="77777777" w:rsidR="00C319B9" w:rsidRPr="0072077C" w:rsidRDefault="0072077C" w:rsidP="008A6A63">
      <w:pPr>
        <w:pStyle w:val="af8"/>
      </w:pPr>
      <w:r>
        <w:rPr>
          <w:rFonts w:hint="eastAsia"/>
        </w:rPr>
        <w:t xml:space="preserve">1. </w:t>
      </w:r>
      <w:r w:rsidR="00C319B9" w:rsidRPr="0072077C">
        <w:rPr>
          <w:rFonts w:hint="eastAsia"/>
        </w:rPr>
        <w:t>不做</w:t>
      </w:r>
      <w:r w:rsidR="00C319B9" w:rsidRPr="0072077C">
        <w:rPr>
          <w:rFonts w:hint="eastAsia"/>
        </w:rPr>
        <w:t>UT</w:t>
      </w:r>
      <w:r w:rsidR="00C319B9" w:rsidRPr="0072077C">
        <w:rPr>
          <w:rFonts w:hint="eastAsia"/>
        </w:rPr>
        <w:t>的准则：整个函数</w:t>
      </w:r>
      <w:proofErr w:type="gramStart"/>
      <w:r w:rsidR="00C319B9" w:rsidRPr="0072077C">
        <w:rPr>
          <w:rFonts w:hint="eastAsia"/>
        </w:rPr>
        <w:t>做为</w:t>
      </w:r>
      <w:proofErr w:type="gramEnd"/>
      <w:r w:rsidR="00C319B9" w:rsidRPr="0072077C">
        <w:rPr>
          <w:rFonts w:hint="eastAsia"/>
        </w:rPr>
        <w:t>整体移植，且函数</w:t>
      </w:r>
      <w:r w:rsidR="00C319B9" w:rsidRPr="0072077C">
        <w:rPr>
          <w:rFonts w:hint="eastAsia"/>
        </w:rPr>
        <w:t>UT</w:t>
      </w:r>
      <w:r w:rsidR="00C319B9" w:rsidRPr="0072077C">
        <w:rPr>
          <w:rFonts w:hint="eastAsia"/>
        </w:rPr>
        <w:t>做的很充分可不做</w:t>
      </w:r>
      <w:r w:rsidR="00C319B9" w:rsidRPr="0072077C">
        <w:rPr>
          <w:rFonts w:hint="eastAsia"/>
        </w:rPr>
        <w:t>UT</w:t>
      </w:r>
      <w:r w:rsidR="00C319B9" w:rsidRPr="0072077C">
        <w:rPr>
          <w:rFonts w:hint="eastAsia"/>
        </w:rPr>
        <w:t>，</w:t>
      </w:r>
      <w:r w:rsidR="00C319B9" w:rsidRPr="0072077C">
        <w:rPr>
          <w:rFonts w:hint="eastAsia"/>
        </w:rPr>
        <w:t>R</w:t>
      </w:r>
      <w:smartTag w:uri="urn:schemas-microsoft-com:office:smarttags" w:element="chmetcnv">
        <w:smartTagPr>
          <w:attr w:name="TCSC" w:val="0"/>
          <w:attr w:name="NumberType" w:val="1"/>
          <w:attr w:name="Negative" w:val="False"/>
          <w:attr w:name="HasSpace" w:val="False"/>
          <w:attr w:name="SourceValue" w:val="601"/>
          <w:attr w:name="UnitName" w:val="C"/>
        </w:smartTagPr>
        <w:r w:rsidR="00C319B9" w:rsidRPr="0072077C">
          <w:rPr>
            <w:rFonts w:hint="eastAsia"/>
          </w:rPr>
          <w:t>601C</w:t>
        </w:r>
      </w:smartTag>
      <w:r w:rsidR="00C319B9" w:rsidRPr="0072077C">
        <w:rPr>
          <w:rFonts w:hint="eastAsia"/>
        </w:rPr>
        <w:t>05</w:t>
      </w:r>
      <w:r w:rsidR="00C319B9" w:rsidRPr="0072077C">
        <w:rPr>
          <w:rFonts w:hint="eastAsia"/>
        </w:rPr>
        <w:t>的</w:t>
      </w:r>
      <w:proofErr w:type="spellStart"/>
      <w:r w:rsidR="00C319B9" w:rsidRPr="0072077C">
        <w:rPr>
          <w:rFonts w:hint="eastAsia"/>
        </w:rPr>
        <w:t>LiteFME</w:t>
      </w:r>
      <w:proofErr w:type="spellEnd"/>
      <w:r w:rsidR="00C319B9" w:rsidRPr="0072077C">
        <w:rPr>
          <w:rFonts w:hint="eastAsia"/>
        </w:rPr>
        <w:t>移植特性例外</w:t>
      </w:r>
      <w:r w:rsidR="00C319B9" w:rsidRPr="0072077C">
        <w:rPr>
          <w:rFonts w:hint="eastAsia"/>
        </w:rPr>
        <w:t>.</w:t>
      </w:r>
    </w:p>
    <w:p w14:paraId="75194FF8" w14:textId="77777777" w:rsidR="00C319B9" w:rsidRPr="0072077C" w:rsidRDefault="0072077C" w:rsidP="008A6A63">
      <w:pPr>
        <w:pStyle w:val="af8"/>
        <w:rPr>
          <w:rFonts w:hint="eastAsia"/>
        </w:rPr>
      </w:pPr>
      <w:r>
        <w:rPr>
          <w:rFonts w:hint="eastAsia"/>
        </w:rPr>
        <w:lastRenderedPageBreak/>
        <w:t xml:space="preserve">2. </w:t>
      </w:r>
      <w:r w:rsidR="00C319B9" w:rsidRPr="0072077C">
        <w:rPr>
          <w:rFonts w:hint="eastAsia"/>
        </w:rPr>
        <w:t>必须做</w:t>
      </w:r>
      <w:r w:rsidR="00C319B9" w:rsidRPr="0072077C">
        <w:rPr>
          <w:rFonts w:hint="eastAsia"/>
        </w:rPr>
        <w:t>UT</w:t>
      </w:r>
      <w:r w:rsidR="00C319B9" w:rsidRPr="0072077C">
        <w:rPr>
          <w:rFonts w:hint="eastAsia"/>
        </w:rPr>
        <w:t>的准则：</w:t>
      </w:r>
    </w:p>
    <w:p w14:paraId="671DCFE2" w14:textId="77777777" w:rsidR="00C319B9" w:rsidRPr="0072077C" w:rsidRDefault="00C319B9" w:rsidP="008A6A63">
      <w:pPr>
        <w:pStyle w:val="af8"/>
        <w:rPr>
          <w:rFonts w:hint="eastAsia"/>
        </w:rPr>
      </w:pPr>
      <w:r w:rsidRPr="0072077C">
        <w:rPr>
          <w:rFonts w:hint="eastAsia"/>
        </w:rPr>
        <w:t>新增函数：至少语句覆盖达到</w:t>
      </w:r>
      <w:r w:rsidRPr="0072077C">
        <w:rPr>
          <w:rFonts w:hint="eastAsia"/>
        </w:rPr>
        <w:t>100</w:t>
      </w:r>
      <w:r w:rsidRPr="0072077C">
        <w:rPr>
          <w:rFonts w:hint="eastAsia"/>
        </w:rPr>
        <w:t>％，运用等价类、边界值方法。核心函数要做到分支覆盖。</w:t>
      </w:r>
    </w:p>
    <w:p w14:paraId="7DBCF56D" w14:textId="77777777" w:rsidR="00C319B9" w:rsidRPr="0072077C" w:rsidRDefault="00C319B9" w:rsidP="008A6A63">
      <w:pPr>
        <w:pStyle w:val="af8"/>
        <w:rPr>
          <w:rFonts w:hint="eastAsia"/>
        </w:rPr>
      </w:pPr>
      <w:r w:rsidRPr="0072077C">
        <w:rPr>
          <w:rFonts w:hint="eastAsia"/>
        </w:rPr>
        <w:t>函数修改超过</w:t>
      </w:r>
      <w:r w:rsidRPr="0072077C">
        <w:rPr>
          <w:rFonts w:hint="eastAsia"/>
        </w:rPr>
        <w:t>50</w:t>
      </w:r>
      <w:r w:rsidRPr="0072077C">
        <w:rPr>
          <w:rFonts w:hint="eastAsia"/>
        </w:rPr>
        <w:t>％：非新增函数，要求新增、修改部分达到语句覆盖</w:t>
      </w:r>
      <w:r w:rsidRPr="0072077C">
        <w:rPr>
          <w:rFonts w:hint="eastAsia"/>
        </w:rPr>
        <w:t>100</w:t>
      </w:r>
      <w:r w:rsidRPr="0072077C">
        <w:rPr>
          <w:rFonts w:hint="eastAsia"/>
        </w:rPr>
        <w:t>％，运用等价类、边界值方法。修改影响到原有功能处理的，需要对原有功能设计用例进行验证。</w:t>
      </w:r>
    </w:p>
    <w:p w14:paraId="55205F1E" w14:textId="77777777" w:rsidR="00C319B9" w:rsidRPr="0072077C" w:rsidRDefault="00C319B9" w:rsidP="008A6A63">
      <w:pPr>
        <w:pStyle w:val="af8"/>
        <w:rPr>
          <w:rFonts w:hint="eastAsia"/>
        </w:rPr>
      </w:pPr>
      <w:r w:rsidRPr="0072077C">
        <w:rPr>
          <w:rFonts w:hint="eastAsia"/>
        </w:rPr>
        <w:t>涉及到内存和资源的修改</w:t>
      </w:r>
    </w:p>
    <w:p w14:paraId="55EDD9F0" w14:textId="77777777" w:rsidR="00C319B9" w:rsidRDefault="00C319B9" w:rsidP="008A6A63">
      <w:pPr>
        <w:pStyle w:val="af8"/>
        <w:rPr>
          <w:rFonts w:hint="eastAsia"/>
        </w:rPr>
      </w:pPr>
      <w:r w:rsidRPr="0072077C">
        <w:rPr>
          <w:rFonts w:hint="eastAsia"/>
        </w:rPr>
        <w:t>其他不用</w:t>
      </w:r>
      <w:r w:rsidRPr="0072077C">
        <w:rPr>
          <w:rFonts w:hint="eastAsia"/>
        </w:rPr>
        <w:t>MTT</w:t>
      </w:r>
      <w:r w:rsidRPr="0072077C">
        <w:rPr>
          <w:rFonts w:hint="eastAsia"/>
        </w:rPr>
        <w:t>测试的函数，需要在</w:t>
      </w:r>
      <w:r w:rsidRPr="0072077C">
        <w:rPr>
          <w:rFonts w:hint="eastAsia"/>
        </w:rPr>
        <w:t>UT</w:t>
      </w:r>
      <w:r w:rsidRPr="0072077C">
        <w:rPr>
          <w:rFonts w:hint="eastAsia"/>
        </w:rPr>
        <w:t>阶段分析，输出</w:t>
      </w:r>
      <w:r w:rsidRPr="0072077C">
        <w:rPr>
          <w:rFonts w:hint="eastAsia"/>
        </w:rPr>
        <w:t>UTP</w:t>
      </w:r>
      <w:r w:rsidRPr="0072077C">
        <w:rPr>
          <w:rFonts w:hint="eastAsia"/>
        </w:rPr>
        <w:t>分析，增加测试协同策略，分析这部分在后续哪个阶段测试，</w:t>
      </w:r>
      <w:r w:rsidRPr="0072077C">
        <w:rPr>
          <w:rFonts w:hint="eastAsia"/>
        </w:rPr>
        <w:t xml:space="preserve"> </w:t>
      </w:r>
      <w:r w:rsidRPr="0072077C">
        <w:rPr>
          <w:rFonts w:hint="eastAsia"/>
        </w:rPr>
        <w:t>如何测试。</w:t>
      </w:r>
    </w:p>
    <w:p w14:paraId="20CEB670" w14:textId="77777777" w:rsidR="00A0409C" w:rsidRPr="0072077C" w:rsidRDefault="00A0409C" w:rsidP="008A6A63">
      <w:pPr>
        <w:pStyle w:val="af7"/>
        <w:rPr>
          <w:rFonts w:hint="eastAsia"/>
        </w:rPr>
      </w:pPr>
    </w:p>
    <w:p w14:paraId="3539AFE5" w14:textId="77777777" w:rsidR="00C319B9" w:rsidRDefault="00C319B9" w:rsidP="008A6A63">
      <w:pPr>
        <w:pStyle w:val="4"/>
        <w:keepNext/>
        <w:rPr>
          <w:rFonts w:hint="eastAsia"/>
        </w:rPr>
      </w:pPr>
      <w:r>
        <w:rPr>
          <w:rFonts w:hint="eastAsia"/>
        </w:rPr>
        <w:t>测试环境及工具</w:t>
      </w:r>
    </w:p>
    <w:p w14:paraId="011DA96E" w14:textId="77777777" w:rsidR="007D240F" w:rsidRDefault="007D240F" w:rsidP="008A6A63">
      <w:pPr>
        <w:pStyle w:val="af8"/>
        <w:rPr>
          <w:rFonts w:hint="eastAsia"/>
        </w:rPr>
      </w:pPr>
      <w:r w:rsidRPr="007D240F">
        <w:rPr>
          <w:rFonts w:hint="eastAsia"/>
        </w:rPr>
        <w:t>描述或用图示说明进行</w:t>
      </w:r>
      <w:r>
        <w:rPr>
          <w:rFonts w:hint="eastAsia"/>
        </w:rPr>
        <w:t>单元</w:t>
      </w:r>
      <w:r w:rsidRPr="007D240F">
        <w:rPr>
          <w:rFonts w:hint="eastAsia"/>
        </w:rPr>
        <w:t>测试活动所需要提前规划准备的测试环境，列出所需关键物料、资源等。</w:t>
      </w:r>
    </w:p>
    <w:p w14:paraId="69F98E24" w14:textId="77777777" w:rsidR="00A0409C" w:rsidRPr="007D240F" w:rsidRDefault="00A0409C" w:rsidP="008A6A63">
      <w:pPr>
        <w:pStyle w:val="af7"/>
        <w:rPr>
          <w:rFonts w:hint="eastAsia"/>
        </w:rPr>
      </w:pPr>
    </w:p>
    <w:p w14:paraId="25CEE93A" w14:textId="77777777" w:rsidR="00C319B9" w:rsidRDefault="00C319B9" w:rsidP="008A6A63">
      <w:pPr>
        <w:pStyle w:val="4"/>
        <w:keepNext/>
        <w:rPr>
          <w:rFonts w:hint="eastAsia"/>
        </w:rPr>
      </w:pPr>
      <w:r>
        <w:rPr>
          <w:rFonts w:hint="eastAsia"/>
        </w:rPr>
        <w:t>入口准则</w:t>
      </w:r>
    </w:p>
    <w:p w14:paraId="0DD61577" w14:textId="77777777" w:rsidR="007D240F" w:rsidRDefault="007D240F" w:rsidP="008A6A63">
      <w:pPr>
        <w:pStyle w:val="af8"/>
        <w:rPr>
          <w:rFonts w:hint="eastAsia"/>
        </w:rPr>
      </w:pPr>
      <w:r w:rsidRPr="007D240F">
        <w:rPr>
          <w:rFonts w:hint="eastAsia"/>
        </w:rPr>
        <w:t>本节描述</w:t>
      </w:r>
      <w:r>
        <w:rPr>
          <w:rFonts w:hint="eastAsia"/>
        </w:rPr>
        <w:t>单元</w:t>
      </w:r>
      <w:r w:rsidRPr="007D240F">
        <w:rPr>
          <w:rFonts w:hint="eastAsia"/>
        </w:rPr>
        <w:t>测试执行的入口条件，如：测试执行之前应达到的质量状态</w:t>
      </w:r>
    </w:p>
    <w:p w14:paraId="69021CF7" w14:textId="77777777" w:rsidR="00A0409C" w:rsidRPr="007D240F" w:rsidRDefault="00A0409C" w:rsidP="008A6A63">
      <w:pPr>
        <w:pStyle w:val="af7"/>
        <w:rPr>
          <w:rFonts w:hint="eastAsia"/>
        </w:rPr>
      </w:pPr>
    </w:p>
    <w:p w14:paraId="111E2C6A" w14:textId="77777777" w:rsidR="00C319B9" w:rsidRDefault="00C319B9" w:rsidP="008A6A63">
      <w:pPr>
        <w:pStyle w:val="4"/>
        <w:keepNext/>
        <w:rPr>
          <w:rFonts w:hint="eastAsia"/>
        </w:rPr>
      </w:pPr>
      <w:r>
        <w:rPr>
          <w:rFonts w:hint="eastAsia"/>
        </w:rPr>
        <w:t>出口准则</w:t>
      </w:r>
    </w:p>
    <w:p w14:paraId="4D9A9B93" w14:textId="77777777" w:rsidR="00EC2D2D" w:rsidRDefault="00EC2D2D" w:rsidP="008A6A63">
      <w:pPr>
        <w:pStyle w:val="af8"/>
        <w:rPr>
          <w:rFonts w:hint="eastAsia"/>
        </w:rPr>
      </w:pPr>
      <w:r w:rsidRPr="00EC2D2D">
        <w:rPr>
          <w:rFonts w:hint="eastAsia"/>
        </w:rPr>
        <w:t>本节描述整个</w:t>
      </w:r>
      <w:r w:rsidR="004759B8">
        <w:rPr>
          <w:rFonts w:hint="eastAsia"/>
        </w:rPr>
        <w:t>单元</w:t>
      </w:r>
      <w:r w:rsidRPr="00EC2D2D">
        <w:rPr>
          <w:rFonts w:hint="eastAsia"/>
        </w:rPr>
        <w:t>测试执行阶段的出口条件，如：单元测试满足</w:t>
      </w:r>
      <w:r w:rsidRPr="00EC2D2D">
        <w:rPr>
          <w:rFonts w:hint="eastAsia"/>
        </w:rPr>
        <w:t>100</w:t>
      </w:r>
      <w:r w:rsidRPr="00EC2D2D">
        <w:rPr>
          <w:rFonts w:hint="eastAsia"/>
        </w:rPr>
        <w:t>％语句覆盖</w:t>
      </w:r>
    </w:p>
    <w:p w14:paraId="3F4F31AA" w14:textId="77777777" w:rsidR="00A0409C" w:rsidRDefault="00A0409C" w:rsidP="008A6A63">
      <w:pPr>
        <w:pStyle w:val="af7"/>
        <w:rPr>
          <w:rFonts w:hint="eastAsia"/>
        </w:rPr>
      </w:pPr>
    </w:p>
    <w:p w14:paraId="5C3129BD" w14:textId="77777777" w:rsidR="00022740" w:rsidRDefault="00022740" w:rsidP="008A6A63">
      <w:pPr>
        <w:pStyle w:val="2"/>
        <w:keepNext/>
        <w:rPr>
          <w:rFonts w:hint="eastAsia"/>
        </w:rPr>
      </w:pPr>
      <w:bookmarkStart w:id="369" w:name="_Toc41306864"/>
      <w:r w:rsidRPr="00022740">
        <w:rPr>
          <w:rFonts w:hint="eastAsia"/>
        </w:rPr>
        <w:t>模块集成测试策略</w:t>
      </w:r>
      <w:bookmarkEnd w:id="369"/>
    </w:p>
    <w:p w14:paraId="651B0F79" w14:textId="77777777" w:rsidR="00B6552B" w:rsidRDefault="00B6552B" w:rsidP="008A6A63">
      <w:pPr>
        <w:pStyle w:val="3"/>
        <w:keepNext/>
        <w:rPr>
          <w:rFonts w:hint="eastAsia"/>
        </w:rPr>
      </w:pPr>
      <w:r>
        <w:rPr>
          <w:rFonts w:hint="eastAsia"/>
        </w:rPr>
        <w:t>测试范围及重点</w:t>
      </w:r>
    </w:p>
    <w:p w14:paraId="5A2D90AA" w14:textId="77777777" w:rsidR="00B6552B" w:rsidRDefault="00B6552B" w:rsidP="008A6A63">
      <w:pPr>
        <w:pStyle w:val="af7"/>
        <w:rPr>
          <w:rFonts w:hint="eastAsia"/>
        </w:rPr>
      </w:pPr>
    </w:p>
    <w:p w14:paraId="21139F54" w14:textId="77777777" w:rsidR="00B6552B" w:rsidRDefault="00B6552B" w:rsidP="008A6A63">
      <w:pPr>
        <w:pStyle w:val="3"/>
        <w:keepNext/>
        <w:rPr>
          <w:rFonts w:hint="eastAsia"/>
        </w:rPr>
      </w:pPr>
      <w:r>
        <w:rPr>
          <w:rFonts w:hint="eastAsia"/>
        </w:rPr>
        <w:t>测试环境及工具</w:t>
      </w:r>
    </w:p>
    <w:p w14:paraId="08D41DA1" w14:textId="77777777" w:rsidR="00B6552B" w:rsidRPr="00A0409C" w:rsidRDefault="00B6552B" w:rsidP="008A6A63">
      <w:pPr>
        <w:pStyle w:val="af7"/>
        <w:rPr>
          <w:rFonts w:hint="eastAsia"/>
        </w:rPr>
      </w:pPr>
    </w:p>
    <w:p w14:paraId="4C81613C" w14:textId="77777777" w:rsidR="00B6552B" w:rsidRDefault="00B6552B" w:rsidP="008A6A63">
      <w:pPr>
        <w:pStyle w:val="3"/>
        <w:keepNext/>
        <w:rPr>
          <w:rFonts w:hint="eastAsia"/>
        </w:rPr>
      </w:pPr>
      <w:r>
        <w:rPr>
          <w:rFonts w:hint="eastAsia"/>
        </w:rPr>
        <w:t>入口准则</w:t>
      </w:r>
    </w:p>
    <w:p w14:paraId="1A7C1A09" w14:textId="77777777" w:rsidR="00B6552B" w:rsidRDefault="00B6552B" w:rsidP="008A6A63">
      <w:pPr>
        <w:pStyle w:val="af7"/>
        <w:rPr>
          <w:rFonts w:hint="eastAsia"/>
        </w:rPr>
      </w:pPr>
    </w:p>
    <w:p w14:paraId="25FF7994" w14:textId="77777777" w:rsidR="005070EE" w:rsidRDefault="00B6552B" w:rsidP="008A6A63">
      <w:pPr>
        <w:pStyle w:val="3"/>
        <w:keepNext/>
        <w:rPr>
          <w:rFonts w:hint="eastAsia"/>
        </w:rPr>
      </w:pPr>
      <w:r>
        <w:rPr>
          <w:rFonts w:hint="eastAsia"/>
        </w:rPr>
        <w:t>出口准则</w:t>
      </w:r>
    </w:p>
    <w:p w14:paraId="54E7DFFB" w14:textId="77777777" w:rsidR="005835CB" w:rsidRDefault="005835CB" w:rsidP="008A6A63">
      <w:pPr>
        <w:pStyle w:val="2"/>
        <w:keepNext/>
        <w:rPr>
          <w:rFonts w:hint="eastAsia"/>
        </w:rPr>
      </w:pPr>
      <w:bookmarkStart w:id="370" w:name="_Toc41306865"/>
      <w:r>
        <w:rPr>
          <w:rFonts w:hint="eastAsia"/>
        </w:rPr>
        <w:t>模块黑盒测试策略</w:t>
      </w:r>
      <w:r>
        <w:rPr>
          <w:rFonts w:hint="eastAsia"/>
        </w:rPr>
        <w:t>(ST)</w:t>
      </w:r>
      <w:bookmarkEnd w:id="370"/>
    </w:p>
    <w:p w14:paraId="5E888962" w14:textId="77777777" w:rsidR="005835CB" w:rsidRDefault="005835CB" w:rsidP="008A6A63">
      <w:pPr>
        <w:pStyle w:val="4"/>
        <w:keepNext/>
        <w:tabs>
          <w:tab w:val="clear" w:pos="1467"/>
          <w:tab w:val="num" w:pos="720"/>
        </w:tabs>
        <w:ind w:left="720"/>
        <w:rPr>
          <w:rFonts w:hint="eastAsia"/>
        </w:rPr>
      </w:pPr>
      <w:r>
        <w:rPr>
          <w:rFonts w:hint="eastAsia"/>
        </w:rPr>
        <w:t>测试范围及重点</w:t>
      </w:r>
    </w:p>
    <w:p w14:paraId="370B4F57" w14:textId="77777777" w:rsidR="005835CB" w:rsidRPr="005835CB" w:rsidRDefault="00440A9E" w:rsidP="008A6A63">
      <w:pPr>
        <w:pStyle w:val="af8"/>
        <w:rPr>
          <w:rFonts w:hint="eastAsia"/>
        </w:rPr>
      </w:pPr>
      <w:r>
        <w:rPr>
          <w:rFonts w:hint="eastAsia"/>
        </w:rPr>
        <w:lastRenderedPageBreak/>
        <w:t>1.</w:t>
      </w:r>
      <w:r w:rsidR="005835CB" w:rsidRPr="005835CB">
        <w:rPr>
          <w:rFonts w:hint="eastAsia"/>
        </w:rPr>
        <w:t>测试范围：每个</w:t>
      </w:r>
      <w:r w:rsidR="005835CB" w:rsidRPr="005835CB">
        <w:rPr>
          <w:rFonts w:hint="eastAsia"/>
        </w:rPr>
        <w:t>AR</w:t>
      </w:r>
      <w:r w:rsidR="005835CB" w:rsidRPr="005835CB">
        <w:rPr>
          <w:rFonts w:hint="eastAsia"/>
        </w:rPr>
        <w:t>覆盖到，覆盖不到的</w:t>
      </w:r>
      <w:r w:rsidR="005835CB" w:rsidRPr="005835CB">
        <w:rPr>
          <w:rFonts w:hint="eastAsia"/>
        </w:rPr>
        <w:t>AR</w:t>
      </w:r>
      <w:r w:rsidR="005835CB" w:rsidRPr="005835CB">
        <w:rPr>
          <w:rFonts w:hint="eastAsia"/>
        </w:rPr>
        <w:t>通过测试协同覆盖（比如升级脚本、多国适配协同到</w:t>
      </w:r>
      <w:r w:rsidR="005835CB" w:rsidRPr="005835CB">
        <w:rPr>
          <w:rFonts w:hint="eastAsia"/>
        </w:rPr>
        <w:t>BBIT</w:t>
      </w:r>
      <w:r w:rsidR="005835CB" w:rsidRPr="005835CB">
        <w:rPr>
          <w:rFonts w:hint="eastAsia"/>
        </w:rPr>
        <w:t>测试），测试重点是异常流程的处理</w:t>
      </w:r>
    </w:p>
    <w:p w14:paraId="47EF952C" w14:textId="77777777" w:rsidR="005835CB" w:rsidRPr="005835CB" w:rsidRDefault="00440A9E" w:rsidP="008A6A63">
      <w:pPr>
        <w:pStyle w:val="af8"/>
        <w:rPr>
          <w:rFonts w:hint="eastAsia"/>
        </w:rPr>
      </w:pPr>
      <w:r>
        <w:rPr>
          <w:rFonts w:hint="eastAsia"/>
        </w:rPr>
        <w:t>2.</w:t>
      </w:r>
      <w:r w:rsidR="005835CB" w:rsidRPr="005835CB">
        <w:rPr>
          <w:rFonts w:hint="eastAsia"/>
        </w:rPr>
        <w:t>探索涉及性能的</w:t>
      </w:r>
      <w:r w:rsidR="005835CB" w:rsidRPr="005835CB">
        <w:rPr>
          <w:rFonts w:hint="eastAsia"/>
        </w:rPr>
        <w:t>AR</w:t>
      </w:r>
      <w:r w:rsidR="005835CB" w:rsidRPr="005835CB">
        <w:rPr>
          <w:rFonts w:hint="eastAsia"/>
        </w:rPr>
        <w:t>的测试方法</w:t>
      </w:r>
    </w:p>
    <w:p w14:paraId="4D3A8749" w14:textId="77777777" w:rsidR="005835CB" w:rsidRPr="005835CB" w:rsidRDefault="00440A9E" w:rsidP="008A6A63">
      <w:pPr>
        <w:pStyle w:val="af8"/>
        <w:rPr>
          <w:rFonts w:hint="eastAsia"/>
        </w:rPr>
      </w:pPr>
      <w:r>
        <w:rPr>
          <w:rFonts w:hint="eastAsia"/>
        </w:rPr>
        <w:t>3.</w:t>
      </w:r>
      <w:r w:rsidR="00D97382">
        <w:rPr>
          <w:rFonts w:hint="eastAsia"/>
        </w:rPr>
        <w:t>XX</w:t>
      </w:r>
      <w:r w:rsidR="005835CB" w:rsidRPr="005835CB">
        <w:rPr>
          <w:rFonts w:hint="eastAsia"/>
        </w:rPr>
        <w:t>过程的性能在模块黑</w:t>
      </w:r>
      <w:proofErr w:type="gramStart"/>
      <w:r w:rsidR="005835CB" w:rsidRPr="005835CB">
        <w:rPr>
          <w:rFonts w:hint="eastAsia"/>
        </w:rPr>
        <w:t>盒阶段</w:t>
      </w:r>
      <w:proofErr w:type="gramEnd"/>
      <w:r w:rsidR="005835CB" w:rsidRPr="005835CB">
        <w:rPr>
          <w:rFonts w:hint="eastAsia"/>
        </w:rPr>
        <w:t>重点测试</w:t>
      </w:r>
    </w:p>
    <w:p w14:paraId="5964CE3D" w14:textId="77777777" w:rsidR="005835CB" w:rsidRDefault="00440A9E" w:rsidP="008A6A63">
      <w:pPr>
        <w:pStyle w:val="af8"/>
        <w:rPr>
          <w:rFonts w:hint="eastAsia"/>
        </w:rPr>
      </w:pPr>
      <w:r>
        <w:rPr>
          <w:rFonts w:hint="eastAsia"/>
        </w:rPr>
        <w:t>4.</w:t>
      </w:r>
      <w:r w:rsidR="005835CB" w:rsidRPr="005835CB">
        <w:rPr>
          <w:rFonts w:hint="eastAsia"/>
        </w:rPr>
        <w:t>将查询</w:t>
      </w:r>
      <w:r w:rsidR="00D97382">
        <w:rPr>
          <w:rFonts w:hint="eastAsia"/>
        </w:rPr>
        <w:t>XXX</w:t>
      </w:r>
      <w:r w:rsidR="005835CB" w:rsidRPr="005835CB">
        <w:rPr>
          <w:rFonts w:hint="eastAsia"/>
        </w:rPr>
        <w:t>和</w:t>
      </w:r>
      <w:r w:rsidR="00D97382">
        <w:rPr>
          <w:rFonts w:hint="eastAsia"/>
        </w:rPr>
        <w:t>XXX</w:t>
      </w:r>
      <w:r w:rsidR="005835CB" w:rsidRPr="005835CB">
        <w:rPr>
          <w:rFonts w:hint="eastAsia"/>
        </w:rPr>
        <w:t>的流程跟踪出来作为后续定位问题的依据</w:t>
      </w:r>
    </w:p>
    <w:p w14:paraId="0B48E862" w14:textId="77777777" w:rsidR="00A0409C" w:rsidRPr="005835CB" w:rsidRDefault="00A0409C" w:rsidP="008A6A63">
      <w:pPr>
        <w:pStyle w:val="af7"/>
        <w:rPr>
          <w:rFonts w:hint="eastAsia"/>
        </w:rPr>
      </w:pPr>
    </w:p>
    <w:p w14:paraId="0707B280" w14:textId="77777777" w:rsidR="005835CB" w:rsidRDefault="005835CB" w:rsidP="008A6A63">
      <w:pPr>
        <w:pStyle w:val="4"/>
        <w:keepNext/>
        <w:tabs>
          <w:tab w:val="clear" w:pos="1467"/>
          <w:tab w:val="num" w:pos="720"/>
        </w:tabs>
        <w:ind w:left="720"/>
        <w:rPr>
          <w:rFonts w:hint="eastAsia"/>
        </w:rPr>
      </w:pPr>
      <w:r>
        <w:rPr>
          <w:rFonts w:hint="eastAsia"/>
        </w:rPr>
        <w:t>测试环境及工具</w:t>
      </w:r>
    </w:p>
    <w:p w14:paraId="4D578322" w14:textId="77777777" w:rsidR="005835CB" w:rsidRDefault="005835CB" w:rsidP="008A6A63">
      <w:pPr>
        <w:pStyle w:val="af8"/>
        <w:rPr>
          <w:rFonts w:hint="eastAsia"/>
        </w:rPr>
      </w:pPr>
      <w:r>
        <w:rPr>
          <w:rFonts w:hint="eastAsia"/>
        </w:rPr>
        <w:t xml:space="preserve">    </w:t>
      </w:r>
      <w:r w:rsidRPr="005835CB">
        <w:rPr>
          <w:rFonts w:hint="eastAsia"/>
        </w:rPr>
        <w:t>Spider</w:t>
      </w:r>
      <w:r w:rsidRPr="005835CB">
        <w:rPr>
          <w:rFonts w:hint="eastAsia"/>
        </w:rPr>
        <w:t>工具，</w:t>
      </w:r>
      <w:r w:rsidRPr="005835CB">
        <w:rPr>
          <w:rFonts w:hint="eastAsia"/>
        </w:rPr>
        <w:t>GTR</w:t>
      </w:r>
      <w:r w:rsidRPr="005835CB">
        <w:rPr>
          <w:rFonts w:hint="eastAsia"/>
        </w:rPr>
        <w:t>模拟</w:t>
      </w:r>
    </w:p>
    <w:p w14:paraId="314E96C1" w14:textId="77777777" w:rsidR="00A0409C" w:rsidRPr="00A0409C" w:rsidRDefault="00A0409C" w:rsidP="008A6A63">
      <w:pPr>
        <w:pStyle w:val="af7"/>
        <w:rPr>
          <w:rFonts w:hint="eastAsia"/>
        </w:rPr>
      </w:pPr>
    </w:p>
    <w:p w14:paraId="2EFA3711" w14:textId="77777777" w:rsidR="005835CB" w:rsidRDefault="005835CB" w:rsidP="008A6A63">
      <w:pPr>
        <w:pStyle w:val="4"/>
        <w:keepNext/>
        <w:tabs>
          <w:tab w:val="clear" w:pos="1467"/>
          <w:tab w:val="num" w:pos="720"/>
        </w:tabs>
        <w:ind w:left="720"/>
        <w:rPr>
          <w:rFonts w:hint="eastAsia"/>
        </w:rPr>
      </w:pPr>
      <w:r>
        <w:rPr>
          <w:rFonts w:hint="eastAsia"/>
        </w:rPr>
        <w:t>入口准则</w:t>
      </w:r>
    </w:p>
    <w:p w14:paraId="501F4F8E" w14:textId="77777777" w:rsidR="00D97382" w:rsidRDefault="00D97382" w:rsidP="008A6A63">
      <w:pPr>
        <w:pStyle w:val="af7"/>
        <w:rPr>
          <w:rFonts w:hint="eastAsia"/>
        </w:rPr>
      </w:pPr>
    </w:p>
    <w:p w14:paraId="5C3BE642" w14:textId="77777777" w:rsidR="005835CB" w:rsidRDefault="005835CB" w:rsidP="008A6A63">
      <w:pPr>
        <w:pStyle w:val="4"/>
        <w:keepNext/>
        <w:tabs>
          <w:tab w:val="clear" w:pos="1467"/>
          <w:tab w:val="num" w:pos="720"/>
        </w:tabs>
        <w:ind w:left="720"/>
        <w:rPr>
          <w:rFonts w:hint="eastAsia"/>
        </w:rPr>
      </w:pPr>
      <w:r>
        <w:rPr>
          <w:rFonts w:hint="eastAsia"/>
        </w:rPr>
        <w:t>出口准则</w:t>
      </w:r>
    </w:p>
    <w:p w14:paraId="00FD4C7E" w14:textId="77777777" w:rsidR="00A237BD" w:rsidRDefault="00A237BD" w:rsidP="008A6A63">
      <w:pPr>
        <w:pStyle w:val="2"/>
        <w:keepNext/>
        <w:rPr>
          <w:rFonts w:hint="eastAsia"/>
        </w:rPr>
      </w:pPr>
      <w:bookmarkStart w:id="371" w:name="_Toc41306866"/>
      <w:r>
        <w:rPr>
          <w:rFonts w:hint="eastAsia"/>
        </w:rPr>
        <w:t>BBIT</w:t>
      </w:r>
      <w:r>
        <w:rPr>
          <w:rFonts w:hint="eastAsia"/>
        </w:rPr>
        <w:t>测试策略</w:t>
      </w:r>
      <w:bookmarkEnd w:id="371"/>
    </w:p>
    <w:p w14:paraId="106C4170" w14:textId="77777777" w:rsidR="00A237BD" w:rsidRDefault="00A237BD" w:rsidP="008A6A63">
      <w:pPr>
        <w:pStyle w:val="af8"/>
        <w:rPr>
          <w:rFonts w:hint="eastAsia"/>
        </w:rPr>
      </w:pPr>
      <w:r>
        <w:rPr>
          <w:rFonts w:hint="eastAsia"/>
        </w:rPr>
        <w:t>本节从不同测试类型的角度明确</w:t>
      </w:r>
      <w:r w:rsidR="00B01EA8">
        <w:rPr>
          <w:rFonts w:hint="eastAsia"/>
        </w:rPr>
        <w:t>BBIT</w:t>
      </w:r>
      <w:r>
        <w:rPr>
          <w:rFonts w:hint="eastAsia"/>
        </w:rPr>
        <w:t>在产品</w:t>
      </w:r>
      <w:r w:rsidR="00B01EA8">
        <w:rPr>
          <w:rFonts w:hint="eastAsia"/>
        </w:rPr>
        <w:t>开发、</w:t>
      </w:r>
      <w:r>
        <w:rPr>
          <w:rFonts w:hint="eastAsia"/>
        </w:rPr>
        <w:t>测试中对产品质量应起的作用和达到的目的，以及为了达到这个目的所采用的各项策略。需要明确</w:t>
      </w:r>
      <w:r w:rsidRPr="00A237BD">
        <w:rPr>
          <w:rFonts w:hint="eastAsia"/>
        </w:rPr>
        <w:t>测试参与</w:t>
      </w:r>
      <w:r w:rsidRPr="00A237BD">
        <w:rPr>
          <w:rFonts w:hint="eastAsia"/>
        </w:rPr>
        <w:t>BBIT</w:t>
      </w:r>
      <w:r w:rsidRPr="00A237BD">
        <w:rPr>
          <w:rFonts w:hint="eastAsia"/>
        </w:rPr>
        <w:t>的策略</w:t>
      </w:r>
      <w:r w:rsidRPr="00A237BD">
        <w:rPr>
          <w:rFonts w:hint="eastAsia"/>
        </w:rPr>
        <w:t>,BBIT</w:t>
      </w:r>
      <w:r w:rsidRPr="00A237BD">
        <w:rPr>
          <w:rFonts w:hint="eastAsia"/>
        </w:rPr>
        <w:t>阶段分解的性能</w:t>
      </w:r>
      <w:r w:rsidRPr="00A237BD">
        <w:rPr>
          <w:rFonts w:hint="eastAsia"/>
        </w:rPr>
        <w:t>\</w:t>
      </w:r>
      <w:r w:rsidRPr="00A237BD">
        <w:rPr>
          <w:rFonts w:hint="eastAsia"/>
        </w:rPr>
        <w:t>可靠性</w:t>
      </w:r>
      <w:r w:rsidRPr="00A237BD">
        <w:rPr>
          <w:rFonts w:hint="eastAsia"/>
        </w:rPr>
        <w:t>\</w:t>
      </w:r>
      <w:r w:rsidRPr="00A237BD">
        <w:rPr>
          <w:rFonts w:hint="eastAsia"/>
        </w:rPr>
        <w:t>可维</w:t>
      </w:r>
      <w:r>
        <w:rPr>
          <w:rFonts w:hint="eastAsia"/>
        </w:rPr>
        <w:t>护</w:t>
      </w:r>
      <w:r w:rsidRPr="00A237BD">
        <w:rPr>
          <w:rFonts w:hint="eastAsia"/>
        </w:rPr>
        <w:t>性</w:t>
      </w:r>
      <w:r>
        <w:rPr>
          <w:rFonts w:hint="eastAsia"/>
        </w:rPr>
        <w:t>等</w:t>
      </w:r>
      <w:r w:rsidRPr="00A237BD">
        <w:rPr>
          <w:rFonts w:hint="eastAsia"/>
        </w:rPr>
        <w:t>特性</w:t>
      </w:r>
      <w:r w:rsidRPr="00A237BD">
        <w:rPr>
          <w:rFonts w:hint="eastAsia"/>
        </w:rPr>
        <w:t>.</w:t>
      </w:r>
    </w:p>
    <w:p w14:paraId="241719FE" w14:textId="77777777" w:rsidR="00A0409C" w:rsidRPr="00A237BD" w:rsidRDefault="00A0409C" w:rsidP="008A6A63">
      <w:pPr>
        <w:pStyle w:val="af7"/>
        <w:rPr>
          <w:rFonts w:hint="eastAsia"/>
        </w:rPr>
      </w:pPr>
    </w:p>
    <w:p w14:paraId="254CDC03" w14:textId="77777777" w:rsidR="00A237BD" w:rsidRDefault="00A237BD" w:rsidP="008A6A63">
      <w:pPr>
        <w:pStyle w:val="4"/>
        <w:keepNext/>
        <w:tabs>
          <w:tab w:val="clear" w:pos="1467"/>
          <w:tab w:val="num" w:pos="720"/>
        </w:tabs>
        <w:ind w:left="720"/>
        <w:rPr>
          <w:rFonts w:hint="eastAsia"/>
        </w:rPr>
      </w:pPr>
      <w:r>
        <w:rPr>
          <w:rFonts w:hint="eastAsia"/>
        </w:rPr>
        <w:t>测试范围及重点</w:t>
      </w:r>
    </w:p>
    <w:p w14:paraId="10A119CD" w14:textId="77777777" w:rsidR="00A237BD" w:rsidRPr="00D6654C" w:rsidRDefault="00440A9E" w:rsidP="008A6A63">
      <w:pPr>
        <w:pStyle w:val="af8"/>
        <w:rPr>
          <w:rFonts w:hint="eastAsia"/>
        </w:rPr>
      </w:pPr>
      <w:r>
        <w:rPr>
          <w:rFonts w:hint="eastAsia"/>
        </w:rPr>
        <w:t>1.</w:t>
      </w:r>
      <w:r w:rsidR="00A237BD" w:rsidRPr="00D6654C">
        <w:rPr>
          <w:rFonts w:hint="eastAsia"/>
        </w:rPr>
        <w:t>新特性和移植特性均需做</w:t>
      </w:r>
      <w:r w:rsidR="00A237BD" w:rsidRPr="00D6654C">
        <w:rPr>
          <w:rFonts w:hint="eastAsia"/>
        </w:rPr>
        <w:t>BBIT,</w:t>
      </w:r>
      <w:r w:rsidR="00A237BD" w:rsidRPr="00D6654C">
        <w:rPr>
          <w:rFonts w:hint="eastAsia"/>
        </w:rPr>
        <w:t>重点测试</w:t>
      </w:r>
      <w:r w:rsidR="00C857F1">
        <w:rPr>
          <w:rFonts w:hint="eastAsia"/>
        </w:rPr>
        <w:t>系统需求</w:t>
      </w:r>
      <w:r w:rsidR="00A237BD" w:rsidRPr="00D6654C">
        <w:rPr>
          <w:rFonts w:hint="eastAsia"/>
        </w:rPr>
        <w:t>的正常流程</w:t>
      </w:r>
    </w:p>
    <w:p w14:paraId="0F6779DF" w14:textId="77777777" w:rsidR="00A237BD" w:rsidRPr="00D6654C" w:rsidRDefault="00440A9E" w:rsidP="008A6A63">
      <w:pPr>
        <w:pStyle w:val="af8"/>
        <w:rPr>
          <w:rFonts w:hint="eastAsia"/>
        </w:rPr>
      </w:pPr>
      <w:r>
        <w:rPr>
          <w:rFonts w:hint="eastAsia"/>
        </w:rPr>
        <w:t>2.</w:t>
      </w:r>
      <w:r w:rsidR="00A237BD" w:rsidRPr="00D6654C">
        <w:rPr>
          <w:rFonts w:hint="eastAsia"/>
        </w:rPr>
        <w:t>模块黑盒测试阶段没有手段测试，在</w:t>
      </w:r>
      <w:r w:rsidR="00A237BD" w:rsidRPr="00D6654C">
        <w:rPr>
          <w:rFonts w:hint="eastAsia"/>
        </w:rPr>
        <w:t>BBIT</w:t>
      </w:r>
      <w:r w:rsidR="00A237BD" w:rsidRPr="00D6654C">
        <w:rPr>
          <w:rFonts w:hint="eastAsia"/>
        </w:rPr>
        <w:t>补充测试</w:t>
      </w:r>
    </w:p>
    <w:p w14:paraId="0FBB182C" w14:textId="77777777" w:rsidR="00A237BD" w:rsidRPr="00D6654C" w:rsidRDefault="00440A9E" w:rsidP="008A6A63">
      <w:pPr>
        <w:pStyle w:val="af8"/>
        <w:rPr>
          <w:rFonts w:hint="eastAsia"/>
        </w:rPr>
      </w:pPr>
      <w:r>
        <w:rPr>
          <w:rFonts w:hint="eastAsia"/>
        </w:rPr>
        <w:t>3.</w:t>
      </w:r>
      <w:r w:rsidR="00A237BD" w:rsidRPr="00D6654C">
        <w:rPr>
          <w:rFonts w:hint="eastAsia"/>
        </w:rPr>
        <w:t>从测试角度</w:t>
      </w:r>
      <w:proofErr w:type="gramStart"/>
      <w:r w:rsidR="00A237BD" w:rsidRPr="00D6654C">
        <w:rPr>
          <w:rFonts w:hint="eastAsia"/>
        </w:rPr>
        <w:t>看容易</w:t>
      </w:r>
      <w:proofErr w:type="gramEnd"/>
      <w:r w:rsidR="00A237BD" w:rsidRPr="00D6654C">
        <w:rPr>
          <w:rFonts w:hint="eastAsia"/>
        </w:rPr>
        <w:t>引起阻塞的流程</w:t>
      </w:r>
    </w:p>
    <w:p w14:paraId="179B1C00" w14:textId="77777777" w:rsidR="00A237BD" w:rsidRPr="00D6654C" w:rsidRDefault="00440A9E" w:rsidP="008A6A63">
      <w:pPr>
        <w:pStyle w:val="af8"/>
        <w:rPr>
          <w:rFonts w:hint="eastAsia"/>
        </w:rPr>
      </w:pPr>
      <w:r>
        <w:rPr>
          <w:rFonts w:hint="eastAsia"/>
        </w:rPr>
        <w:t>4.</w:t>
      </w:r>
      <w:r w:rsidR="00A237BD" w:rsidRPr="00D6654C">
        <w:rPr>
          <w:rFonts w:hint="eastAsia"/>
        </w:rPr>
        <w:t>性能的基本指标</w:t>
      </w:r>
    </w:p>
    <w:p w14:paraId="348DFD30" w14:textId="77777777" w:rsidR="00A237BD" w:rsidRDefault="00440A9E" w:rsidP="008A6A63">
      <w:pPr>
        <w:pStyle w:val="af8"/>
        <w:rPr>
          <w:rFonts w:hint="eastAsia"/>
        </w:rPr>
      </w:pPr>
      <w:r>
        <w:rPr>
          <w:rFonts w:hint="eastAsia"/>
        </w:rPr>
        <w:t>5.</w:t>
      </w:r>
      <w:r w:rsidR="00A237BD" w:rsidRPr="00D6654C">
        <w:rPr>
          <w:rFonts w:hint="eastAsia"/>
        </w:rPr>
        <w:t>模块接口测试在模块黑盒测试覆盖，</w:t>
      </w:r>
      <w:r w:rsidR="00A237BD" w:rsidRPr="00D6654C">
        <w:rPr>
          <w:rFonts w:hint="eastAsia"/>
        </w:rPr>
        <w:t>BBIT</w:t>
      </w:r>
      <w:r w:rsidR="00A237BD" w:rsidRPr="00D6654C">
        <w:rPr>
          <w:rFonts w:hint="eastAsia"/>
        </w:rPr>
        <w:t>不做测试</w:t>
      </w:r>
    </w:p>
    <w:p w14:paraId="4636D9B7" w14:textId="77777777" w:rsidR="009E6B0B" w:rsidRPr="00D6654C" w:rsidRDefault="009E6B0B" w:rsidP="008A6A63">
      <w:pPr>
        <w:pStyle w:val="af7"/>
        <w:rPr>
          <w:rFonts w:hint="eastAsia"/>
        </w:rPr>
      </w:pPr>
    </w:p>
    <w:p w14:paraId="414B1750" w14:textId="77777777" w:rsidR="00AA38EC" w:rsidRDefault="00A237BD" w:rsidP="008A6A63">
      <w:pPr>
        <w:pStyle w:val="4"/>
        <w:keepNext/>
        <w:tabs>
          <w:tab w:val="clear" w:pos="1467"/>
          <w:tab w:val="num" w:pos="720"/>
        </w:tabs>
        <w:ind w:left="720"/>
        <w:rPr>
          <w:rFonts w:hint="eastAsia"/>
        </w:rPr>
      </w:pPr>
      <w:r>
        <w:rPr>
          <w:rFonts w:hint="eastAsia"/>
        </w:rPr>
        <w:t>测试环境及工具</w:t>
      </w:r>
      <w:r>
        <w:rPr>
          <w:rFonts w:hint="eastAsia"/>
        </w:rPr>
        <w:t xml:space="preserve">   </w:t>
      </w:r>
    </w:p>
    <w:p w14:paraId="78CA2157" w14:textId="77777777" w:rsidR="00A237BD" w:rsidRDefault="00A237BD" w:rsidP="008A6A63">
      <w:pPr>
        <w:pStyle w:val="4"/>
        <w:keepNext/>
        <w:tabs>
          <w:tab w:val="clear" w:pos="1467"/>
          <w:tab w:val="num" w:pos="720"/>
        </w:tabs>
        <w:ind w:left="720"/>
        <w:rPr>
          <w:rFonts w:hint="eastAsia"/>
        </w:rPr>
      </w:pPr>
      <w:r>
        <w:rPr>
          <w:rFonts w:hint="eastAsia"/>
        </w:rPr>
        <w:t>入口准则</w:t>
      </w:r>
    </w:p>
    <w:p w14:paraId="7D6DF92B" w14:textId="77777777" w:rsidR="00A237BD" w:rsidRDefault="00893874" w:rsidP="008A6A63">
      <w:pPr>
        <w:pStyle w:val="af8"/>
        <w:rPr>
          <w:rFonts w:hint="eastAsia"/>
        </w:rPr>
      </w:pPr>
      <w:r w:rsidRPr="00893874">
        <w:rPr>
          <w:rFonts w:hint="eastAsia"/>
        </w:rPr>
        <w:t>本节描述整个</w:t>
      </w:r>
      <w:r>
        <w:rPr>
          <w:rFonts w:hint="eastAsia"/>
        </w:rPr>
        <w:t>BBIT</w:t>
      </w:r>
      <w:r w:rsidRPr="00893874">
        <w:rPr>
          <w:rFonts w:hint="eastAsia"/>
        </w:rPr>
        <w:t>测试执行的入口条件，</w:t>
      </w:r>
      <w:r>
        <w:rPr>
          <w:rFonts w:hint="eastAsia"/>
        </w:rPr>
        <w:t>如：</w:t>
      </w:r>
      <w:r w:rsidRPr="00893874">
        <w:rPr>
          <w:rFonts w:hint="eastAsia"/>
        </w:rPr>
        <w:t>进入</w:t>
      </w:r>
      <w:r>
        <w:rPr>
          <w:rFonts w:hint="eastAsia"/>
        </w:rPr>
        <w:t>BBIT</w:t>
      </w:r>
      <w:r w:rsidRPr="00893874">
        <w:rPr>
          <w:rFonts w:hint="eastAsia"/>
        </w:rPr>
        <w:t>测试执行之前</w:t>
      </w:r>
      <w:r>
        <w:rPr>
          <w:rFonts w:hint="eastAsia"/>
        </w:rPr>
        <w:t>各模块</w:t>
      </w:r>
      <w:r w:rsidRPr="00893874">
        <w:rPr>
          <w:rFonts w:hint="eastAsia"/>
        </w:rPr>
        <w:t>应达到的质量状态</w:t>
      </w:r>
      <w:r>
        <w:rPr>
          <w:rFonts w:hint="eastAsia"/>
        </w:rPr>
        <w:t>，</w:t>
      </w:r>
      <w:r>
        <w:rPr>
          <w:rFonts w:hint="eastAsia"/>
        </w:rPr>
        <w:t>ST</w:t>
      </w:r>
      <w:r>
        <w:rPr>
          <w:rFonts w:hint="eastAsia"/>
        </w:rPr>
        <w:t>测试覆盖情况等。</w:t>
      </w:r>
    </w:p>
    <w:p w14:paraId="7EFCDC7B" w14:textId="77777777" w:rsidR="00A0409C" w:rsidRPr="00A0409C" w:rsidRDefault="00A0409C" w:rsidP="008A6A63">
      <w:pPr>
        <w:pStyle w:val="af7"/>
        <w:rPr>
          <w:rFonts w:hint="eastAsia"/>
        </w:rPr>
      </w:pPr>
    </w:p>
    <w:p w14:paraId="45A3503F" w14:textId="77777777" w:rsidR="00A237BD" w:rsidRDefault="00A237BD" w:rsidP="008A6A63">
      <w:pPr>
        <w:pStyle w:val="4"/>
        <w:keepNext/>
        <w:tabs>
          <w:tab w:val="clear" w:pos="1467"/>
          <w:tab w:val="num" w:pos="720"/>
        </w:tabs>
        <w:ind w:left="720"/>
        <w:rPr>
          <w:rFonts w:hint="eastAsia"/>
        </w:rPr>
      </w:pPr>
      <w:r>
        <w:rPr>
          <w:rFonts w:hint="eastAsia"/>
        </w:rPr>
        <w:lastRenderedPageBreak/>
        <w:t>出口准则</w:t>
      </w:r>
    </w:p>
    <w:p w14:paraId="254A5A94" w14:textId="77777777" w:rsidR="005070EE" w:rsidRDefault="007B1FDE" w:rsidP="008A6A63">
      <w:pPr>
        <w:pStyle w:val="af7"/>
        <w:ind w:leftChars="257" w:left="540" w:firstLineChars="0" w:firstLine="0"/>
        <w:rPr>
          <w:rFonts w:hint="eastAsia"/>
          <w:i/>
          <w:color w:val="0000FF"/>
        </w:rPr>
      </w:pPr>
      <w:r w:rsidRPr="007B1FDE">
        <w:rPr>
          <w:rFonts w:hint="eastAsia"/>
          <w:i/>
          <w:color w:val="0000FF"/>
        </w:rPr>
        <w:t>本节描述整个</w:t>
      </w:r>
      <w:r>
        <w:rPr>
          <w:rFonts w:hint="eastAsia"/>
          <w:i/>
          <w:color w:val="0000FF"/>
        </w:rPr>
        <w:t>BBIT</w:t>
      </w:r>
      <w:r w:rsidRPr="007B1FDE">
        <w:rPr>
          <w:rFonts w:hint="eastAsia"/>
          <w:i/>
          <w:color w:val="0000FF"/>
        </w:rPr>
        <w:t>测试执行阶段的出口条件，如：产品经过</w:t>
      </w:r>
      <w:r>
        <w:rPr>
          <w:rFonts w:hint="eastAsia"/>
          <w:i/>
          <w:color w:val="0000FF"/>
        </w:rPr>
        <w:t>BBIT</w:t>
      </w:r>
      <w:r>
        <w:rPr>
          <w:rFonts w:hint="eastAsia"/>
          <w:i/>
          <w:color w:val="0000FF"/>
        </w:rPr>
        <w:t>测试执行之后，达到何种质量状态后可以</w:t>
      </w:r>
      <w:r w:rsidR="00A1630E">
        <w:rPr>
          <w:rFonts w:hint="eastAsia"/>
          <w:i/>
          <w:color w:val="0000FF"/>
        </w:rPr>
        <w:t>停止</w:t>
      </w:r>
      <w:r w:rsidR="00A1630E">
        <w:rPr>
          <w:rFonts w:hint="eastAsia"/>
          <w:i/>
          <w:color w:val="0000FF"/>
        </w:rPr>
        <w:t>BBIT</w:t>
      </w:r>
      <w:r w:rsidR="00A1630E">
        <w:rPr>
          <w:rFonts w:hint="eastAsia"/>
          <w:i/>
          <w:color w:val="0000FF"/>
        </w:rPr>
        <w:t>，</w:t>
      </w:r>
      <w:r>
        <w:rPr>
          <w:rFonts w:hint="eastAsia"/>
          <w:i/>
          <w:color w:val="0000FF"/>
        </w:rPr>
        <w:t>正式转</w:t>
      </w:r>
      <w:r w:rsidRPr="007B1FDE">
        <w:rPr>
          <w:rFonts w:hint="eastAsia"/>
          <w:i/>
          <w:color w:val="0000FF"/>
        </w:rPr>
        <w:t>测试。</w:t>
      </w:r>
    </w:p>
    <w:p w14:paraId="3081A381" w14:textId="77777777" w:rsidR="00A0409C" w:rsidRPr="00A0409C" w:rsidRDefault="00A0409C" w:rsidP="008A6A63">
      <w:pPr>
        <w:pStyle w:val="af7"/>
        <w:rPr>
          <w:rFonts w:hint="eastAsia"/>
        </w:rPr>
      </w:pPr>
    </w:p>
    <w:p w14:paraId="786A4721" w14:textId="77777777" w:rsidR="00F80E32" w:rsidRDefault="00F80E32" w:rsidP="008A6A63">
      <w:pPr>
        <w:pStyle w:val="1"/>
        <w:keepNext/>
        <w:rPr>
          <w:rFonts w:hint="eastAsia"/>
        </w:rPr>
      </w:pPr>
      <w:bookmarkStart w:id="372" w:name="_Toc41306867"/>
      <w:r>
        <w:rPr>
          <w:rFonts w:hint="eastAsia"/>
        </w:rPr>
        <w:t>测试设计策略</w:t>
      </w:r>
      <w:bookmarkEnd w:id="372"/>
    </w:p>
    <w:p w14:paraId="2037B0D4" w14:textId="77777777" w:rsidR="00AA38EC" w:rsidRDefault="00AA38EC" w:rsidP="008A6A63">
      <w:pPr>
        <w:pStyle w:val="af8"/>
        <w:rPr>
          <w:rFonts w:hint="eastAsia"/>
        </w:rPr>
      </w:pPr>
      <w:r>
        <w:rPr>
          <w:rFonts w:hint="eastAsia"/>
        </w:rPr>
        <w:t>描述方案设计的策略，包括：方案设计的总体思路、策略及</w:t>
      </w:r>
      <w:r w:rsidRPr="00560473">
        <w:rPr>
          <w:rFonts w:hint="eastAsia"/>
          <w:b/>
          <w:bCs/>
        </w:rPr>
        <w:t>各特性间</w:t>
      </w:r>
      <w:r>
        <w:rPr>
          <w:rFonts w:hint="eastAsia"/>
        </w:rPr>
        <w:t>的重点、难点（重点要考虑多个特性间的相互影响关系，从总体上给出策略）。</w:t>
      </w:r>
    </w:p>
    <w:p w14:paraId="138787F7" w14:textId="77777777" w:rsidR="00AA38EC" w:rsidRDefault="00AA38EC" w:rsidP="008A6A63">
      <w:pPr>
        <w:pStyle w:val="af8"/>
        <w:rPr>
          <w:rFonts w:hint="eastAsia"/>
        </w:rPr>
      </w:pPr>
      <w:r>
        <w:rPr>
          <w:rFonts w:cs="Tms Rmn" w:hint="eastAsia"/>
        </w:rPr>
        <w:t xml:space="preserve">　</w:t>
      </w:r>
      <w:r>
        <w:rPr>
          <w:rFonts w:hint="eastAsia"/>
        </w:rPr>
        <w:t>对增强型产品进行测试，可能存在对原有老产品测试设计的继承，此处应明确对于产品继承部分的测试设计策略，如：完全继承原有的测试设计、完全重新设计、部分继承。</w:t>
      </w:r>
    </w:p>
    <w:p w14:paraId="5177C521" w14:textId="77777777" w:rsidR="00AA38EC" w:rsidRDefault="00AA38EC" w:rsidP="008A6A63">
      <w:pPr>
        <w:pStyle w:val="af8"/>
        <w:rPr>
          <w:rFonts w:hint="eastAsia"/>
        </w:rPr>
      </w:pPr>
      <w:r>
        <w:rPr>
          <w:rFonts w:hint="eastAsia"/>
        </w:rPr>
        <w:t>并根据产品特性情况分章节描述各特性的设计策略，作为后继方案设计的指导。</w:t>
      </w:r>
    </w:p>
    <w:p w14:paraId="7AD257E1" w14:textId="77777777" w:rsidR="00440A9E" w:rsidRDefault="00440A9E" w:rsidP="008A6A63">
      <w:pPr>
        <w:pStyle w:val="af7"/>
        <w:rPr>
          <w:rFonts w:hint="eastAsia"/>
        </w:rPr>
      </w:pPr>
    </w:p>
    <w:p w14:paraId="72824B38" w14:textId="77777777" w:rsidR="00AA38EC" w:rsidRDefault="00AA38EC" w:rsidP="008A6A63">
      <w:pPr>
        <w:pStyle w:val="2"/>
        <w:keepNext/>
        <w:widowControl/>
        <w:tabs>
          <w:tab w:val="clear" w:pos="720"/>
          <w:tab w:val="num" w:pos="774"/>
        </w:tabs>
        <w:autoSpaceDE w:val="0"/>
        <w:autoSpaceDN w:val="0"/>
        <w:spacing w:before="240" w:after="240"/>
        <w:ind w:left="774" w:hanging="576"/>
        <w:jc w:val="both"/>
        <w:rPr>
          <w:rFonts w:hint="eastAsia"/>
        </w:rPr>
      </w:pPr>
      <w:bookmarkStart w:id="373" w:name="_Toc41306868"/>
      <w:r>
        <w:rPr>
          <w:rFonts w:hint="eastAsia"/>
        </w:rPr>
        <w:t>特性方案设计策略</w:t>
      </w:r>
      <w:bookmarkEnd w:id="373"/>
    </w:p>
    <w:p w14:paraId="0B8CA68C" w14:textId="77777777" w:rsidR="00440A9E" w:rsidRPr="00440A9E" w:rsidRDefault="00AA38EC" w:rsidP="008A6A63">
      <w:pPr>
        <w:pStyle w:val="af8"/>
        <w:rPr>
          <w:rFonts w:hint="eastAsia"/>
        </w:rPr>
      </w:pPr>
      <w:r>
        <w:rPr>
          <w:rFonts w:hint="eastAsia"/>
        </w:rPr>
        <w:t>给出每个测试方案设计（包括测试自动化设计，专项测试设计）的策略（</w:t>
      </w:r>
      <w:r w:rsidRPr="00560473">
        <w:rPr>
          <w:rFonts w:hint="eastAsia"/>
          <w:b/>
          <w:bCs/>
        </w:rPr>
        <w:t>各特性间</w:t>
      </w:r>
      <w:r>
        <w:rPr>
          <w:rFonts w:hint="eastAsia"/>
        </w:rPr>
        <w:t>的重点、难点），如工程方法的选择、应用，或者相关约定，测试重点等等，以便指导测试方案设计阶段的工作。</w:t>
      </w:r>
    </w:p>
    <w:tbl>
      <w:tblPr>
        <w:tblpPr w:leftFromText="180" w:rightFromText="180" w:vertAnchor="text" w:horzAnchor="margin" w:tblpXSpec="center" w:tblpY="250"/>
        <w:tblW w:w="9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8"/>
        <w:gridCol w:w="887"/>
        <w:gridCol w:w="1551"/>
        <w:gridCol w:w="1433"/>
        <w:gridCol w:w="1433"/>
        <w:gridCol w:w="1611"/>
        <w:gridCol w:w="1683"/>
      </w:tblGrid>
      <w:tr w:rsidR="00AA38EC" w14:paraId="44BB544F" w14:textId="77777777">
        <w:tc>
          <w:tcPr>
            <w:tcW w:w="638" w:type="dxa"/>
            <w:tcBorders>
              <w:top w:val="single" w:sz="4" w:space="0" w:color="auto"/>
              <w:left w:val="single" w:sz="4" w:space="0" w:color="auto"/>
              <w:bottom w:val="single" w:sz="4" w:space="0" w:color="auto"/>
              <w:right w:val="single" w:sz="4" w:space="0" w:color="auto"/>
            </w:tcBorders>
            <w:shd w:val="pct5" w:color="auto" w:fill="CCCCCC"/>
          </w:tcPr>
          <w:p w14:paraId="2DDDFE6F" w14:textId="77777777" w:rsidR="00AA38EC" w:rsidRDefault="00AA38EC" w:rsidP="00006D38">
            <w:pPr>
              <w:pStyle w:val="aa"/>
              <w:spacing w:line="360" w:lineRule="auto"/>
            </w:pPr>
            <w:r>
              <w:rPr>
                <w:rFonts w:hint="eastAsia"/>
              </w:rPr>
              <w:t>序号</w:t>
            </w:r>
          </w:p>
        </w:tc>
        <w:tc>
          <w:tcPr>
            <w:tcW w:w="887" w:type="dxa"/>
            <w:tcBorders>
              <w:top w:val="single" w:sz="4" w:space="0" w:color="auto"/>
              <w:left w:val="single" w:sz="4" w:space="0" w:color="auto"/>
              <w:bottom w:val="single" w:sz="4" w:space="0" w:color="auto"/>
              <w:right w:val="single" w:sz="4" w:space="0" w:color="auto"/>
            </w:tcBorders>
            <w:shd w:val="pct5" w:color="auto" w:fill="CCCCCC"/>
          </w:tcPr>
          <w:p w14:paraId="3876BD4B" w14:textId="77777777" w:rsidR="00AA38EC" w:rsidRDefault="00AA38EC" w:rsidP="00006D38">
            <w:pPr>
              <w:pStyle w:val="aa"/>
              <w:numPr>
                <w:ilvl w:val="12"/>
                <w:numId w:val="0"/>
              </w:numPr>
              <w:spacing w:line="360" w:lineRule="auto"/>
            </w:pPr>
            <w:r>
              <w:rPr>
                <w:rFonts w:hint="eastAsia"/>
              </w:rPr>
              <w:t>特性</w:t>
            </w:r>
          </w:p>
        </w:tc>
        <w:tc>
          <w:tcPr>
            <w:tcW w:w="1551" w:type="dxa"/>
            <w:tcBorders>
              <w:top w:val="single" w:sz="4" w:space="0" w:color="auto"/>
              <w:left w:val="single" w:sz="4" w:space="0" w:color="auto"/>
              <w:bottom w:val="single" w:sz="4" w:space="0" w:color="auto"/>
              <w:right w:val="single" w:sz="4" w:space="0" w:color="auto"/>
            </w:tcBorders>
            <w:shd w:val="pct5" w:color="auto" w:fill="CCCCCC"/>
          </w:tcPr>
          <w:p w14:paraId="3E48BF56" w14:textId="77777777" w:rsidR="00AA38EC" w:rsidRDefault="00AA38EC" w:rsidP="00006D38">
            <w:pPr>
              <w:pStyle w:val="aa"/>
              <w:numPr>
                <w:ilvl w:val="12"/>
                <w:numId w:val="0"/>
              </w:numPr>
              <w:spacing w:line="360" w:lineRule="auto"/>
              <w:rPr>
                <w:rFonts w:hint="eastAsia"/>
              </w:rPr>
            </w:pPr>
            <w:r>
              <w:rPr>
                <w:rFonts w:hint="eastAsia"/>
              </w:rPr>
              <w:t>重点</w:t>
            </w:r>
          </w:p>
        </w:tc>
        <w:tc>
          <w:tcPr>
            <w:tcW w:w="1433" w:type="dxa"/>
            <w:tcBorders>
              <w:top w:val="single" w:sz="4" w:space="0" w:color="auto"/>
              <w:left w:val="single" w:sz="4" w:space="0" w:color="auto"/>
              <w:bottom w:val="single" w:sz="4" w:space="0" w:color="auto"/>
              <w:right w:val="single" w:sz="4" w:space="0" w:color="auto"/>
            </w:tcBorders>
            <w:shd w:val="pct5" w:color="auto" w:fill="CCCCCC"/>
          </w:tcPr>
          <w:p w14:paraId="07E11EF6" w14:textId="77777777" w:rsidR="00AA38EC" w:rsidRDefault="00AA38EC" w:rsidP="00006D38">
            <w:pPr>
              <w:pStyle w:val="aa"/>
              <w:numPr>
                <w:ilvl w:val="12"/>
                <w:numId w:val="0"/>
              </w:numPr>
              <w:spacing w:line="360" w:lineRule="auto"/>
              <w:rPr>
                <w:rFonts w:hint="eastAsia"/>
              </w:rPr>
            </w:pPr>
            <w:r>
              <w:rPr>
                <w:rFonts w:hint="eastAsia"/>
              </w:rPr>
              <w:t>难点</w:t>
            </w:r>
          </w:p>
        </w:tc>
        <w:tc>
          <w:tcPr>
            <w:tcW w:w="1433" w:type="dxa"/>
            <w:tcBorders>
              <w:top w:val="single" w:sz="4" w:space="0" w:color="auto"/>
              <w:left w:val="single" w:sz="4" w:space="0" w:color="auto"/>
              <w:bottom w:val="single" w:sz="4" w:space="0" w:color="auto"/>
              <w:right w:val="single" w:sz="4" w:space="0" w:color="auto"/>
            </w:tcBorders>
            <w:shd w:val="pct5" w:color="auto" w:fill="CCCCCC"/>
          </w:tcPr>
          <w:p w14:paraId="626D793D" w14:textId="77777777" w:rsidR="00AA38EC" w:rsidRDefault="00AA38EC" w:rsidP="00006D38">
            <w:pPr>
              <w:pStyle w:val="aa"/>
              <w:numPr>
                <w:ilvl w:val="12"/>
                <w:numId w:val="0"/>
              </w:numPr>
              <w:spacing w:line="360" w:lineRule="auto"/>
              <w:rPr>
                <w:rFonts w:hint="eastAsia"/>
              </w:rPr>
            </w:pPr>
            <w:r>
              <w:rPr>
                <w:rFonts w:hint="eastAsia"/>
              </w:rPr>
              <w:t>设计思路</w:t>
            </w:r>
          </w:p>
        </w:tc>
        <w:tc>
          <w:tcPr>
            <w:tcW w:w="1611" w:type="dxa"/>
            <w:tcBorders>
              <w:top w:val="single" w:sz="4" w:space="0" w:color="auto"/>
              <w:left w:val="single" w:sz="4" w:space="0" w:color="auto"/>
              <w:bottom w:val="single" w:sz="4" w:space="0" w:color="auto"/>
              <w:right w:val="single" w:sz="4" w:space="0" w:color="auto"/>
            </w:tcBorders>
            <w:shd w:val="pct5" w:color="auto" w:fill="CCCCCC"/>
          </w:tcPr>
          <w:p w14:paraId="1CD10A01" w14:textId="77777777" w:rsidR="00AA38EC" w:rsidRDefault="00AA38EC" w:rsidP="00006D38">
            <w:pPr>
              <w:pStyle w:val="aa"/>
              <w:numPr>
                <w:ilvl w:val="12"/>
                <w:numId w:val="0"/>
              </w:numPr>
              <w:spacing w:line="360" w:lineRule="auto"/>
            </w:pPr>
            <w:r>
              <w:rPr>
                <w:rFonts w:hint="eastAsia"/>
              </w:rPr>
              <w:t>设计方法工程方法选择</w:t>
            </w:r>
          </w:p>
        </w:tc>
        <w:tc>
          <w:tcPr>
            <w:tcW w:w="1683" w:type="dxa"/>
            <w:tcBorders>
              <w:top w:val="single" w:sz="4" w:space="0" w:color="auto"/>
              <w:left w:val="single" w:sz="4" w:space="0" w:color="auto"/>
              <w:bottom w:val="single" w:sz="4" w:space="0" w:color="auto"/>
              <w:right w:val="single" w:sz="4" w:space="0" w:color="auto"/>
            </w:tcBorders>
            <w:shd w:val="pct5" w:color="auto" w:fill="CCCCCC"/>
          </w:tcPr>
          <w:p w14:paraId="1A7990F9" w14:textId="77777777" w:rsidR="00AA38EC" w:rsidRDefault="00AA38EC" w:rsidP="00006D38">
            <w:pPr>
              <w:pStyle w:val="aa"/>
              <w:numPr>
                <w:ilvl w:val="12"/>
                <w:numId w:val="0"/>
              </w:numPr>
              <w:spacing w:line="360" w:lineRule="auto"/>
            </w:pPr>
            <w:r>
              <w:rPr>
                <w:rFonts w:hint="eastAsia"/>
              </w:rPr>
              <w:t>备注</w:t>
            </w:r>
          </w:p>
        </w:tc>
      </w:tr>
      <w:tr w:rsidR="00AA38EC" w14:paraId="510D68E6" w14:textId="77777777">
        <w:trPr>
          <w:trHeight w:val="568"/>
        </w:trPr>
        <w:tc>
          <w:tcPr>
            <w:tcW w:w="638" w:type="dxa"/>
            <w:tcBorders>
              <w:top w:val="single" w:sz="4" w:space="0" w:color="auto"/>
              <w:left w:val="single" w:sz="4" w:space="0" w:color="auto"/>
              <w:bottom w:val="single" w:sz="4" w:space="0" w:color="auto"/>
              <w:right w:val="single" w:sz="4" w:space="0" w:color="auto"/>
            </w:tcBorders>
          </w:tcPr>
          <w:p w14:paraId="619E28D9" w14:textId="77777777" w:rsidR="00AA38EC" w:rsidRDefault="00AA38EC" w:rsidP="00006D38">
            <w:pPr>
              <w:pStyle w:val="af8"/>
              <w:numPr>
                <w:ilvl w:val="12"/>
                <w:numId w:val="0"/>
              </w:numPr>
            </w:pPr>
            <w:r>
              <w:t>1</w:t>
            </w:r>
          </w:p>
        </w:tc>
        <w:tc>
          <w:tcPr>
            <w:tcW w:w="887" w:type="dxa"/>
            <w:tcBorders>
              <w:top w:val="single" w:sz="4" w:space="0" w:color="auto"/>
              <w:left w:val="single" w:sz="4" w:space="0" w:color="auto"/>
              <w:bottom w:val="single" w:sz="4" w:space="0" w:color="auto"/>
              <w:right w:val="single" w:sz="4" w:space="0" w:color="auto"/>
            </w:tcBorders>
          </w:tcPr>
          <w:p w14:paraId="0B91F7FC" w14:textId="77777777" w:rsidR="00AA38EC" w:rsidRDefault="00AA38EC" w:rsidP="00006D38">
            <w:pPr>
              <w:pStyle w:val="af8"/>
              <w:numPr>
                <w:ilvl w:val="12"/>
                <w:numId w:val="0"/>
              </w:numPr>
            </w:pPr>
            <w:r>
              <w:rPr>
                <w:rFonts w:hint="eastAsia"/>
              </w:rPr>
              <w:t>特性</w:t>
            </w:r>
            <w:r>
              <w:t>1</w:t>
            </w:r>
          </w:p>
        </w:tc>
        <w:tc>
          <w:tcPr>
            <w:tcW w:w="1551" w:type="dxa"/>
            <w:tcBorders>
              <w:top w:val="single" w:sz="4" w:space="0" w:color="auto"/>
              <w:left w:val="single" w:sz="4" w:space="0" w:color="auto"/>
              <w:bottom w:val="single" w:sz="4" w:space="0" w:color="auto"/>
              <w:right w:val="single" w:sz="4" w:space="0" w:color="auto"/>
            </w:tcBorders>
          </w:tcPr>
          <w:p w14:paraId="79E32847" w14:textId="77777777" w:rsidR="00AA38EC" w:rsidRPr="00F20F3D" w:rsidRDefault="00AA38EC" w:rsidP="00006D38">
            <w:pPr>
              <w:pStyle w:val="af8"/>
              <w:numPr>
                <w:ilvl w:val="12"/>
                <w:numId w:val="0"/>
              </w:numPr>
            </w:pPr>
            <w:r w:rsidRPr="00F20F3D">
              <w:rPr>
                <w:rFonts w:hint="eastAsia"/>
              </w:rPr>
              <w:t>重点</w:t>
            </w:r>
            <w:r w:rsidRPr="00F20F3D">
              <w:t>:</w:t>
            </w:r>
            <w:r w:rsidRPr="00F20F3D">
              <w:rPr>
                <w:rFonts w:hint="eastAsia"/>
              </w:rPr>
              <w:t>显示告警状态要覆盖所有支持的路径类型</w:t>
            </w:r>
            <w:r w:rsidRPr="00F20F3D">
              <w:t>;</w:t>
            </w:r>
            <w:r w:rsidRPr="00F20F3D">
              <w:rPr>
                <w:rFonts w:hint="eastAsia"/>
              </w:rPr>
              <w:t>空闲光</w:t>
            </w:r>
            <w:proofErr w:type="gramStart"/>
            <w:r w:rsidRPr="00F20F3D">
              <w:rPr>
                <w:rFonts w:hint="eastAsia"/>
              </w:rPr>
              <w:t>网元要遍历</w:t>
            </w:r>
            <w:proofErr w:type="gramEnd"/>
            <w:r w:rsidRPr="00F20F3D">
              <w:rPr>
                <w:rFonts w:hint="eastAsia"/>
              </w:rPr>
              <w:t>告警相关的操作</w:t>
            </w:r>
          </w:p>
          <w:p w14:paraId="1A8D32AB" w14:textId="77777777" w:rsidR="00AA38EC" w:rsidRPr="00CC01BB" w:rsidRDefault="00AA38EC" w:rsidP="00006D38">
            <w:pPr>
              <w:pStyle w:val="af8"/>
              <w:numPr>
                <w:ilvl w:val="12"/>
                <w:numId w:val="0"/>
              </w:numPr>
              <w:rPr>
                <w:rFonts w:hint="eastAsia"/>
              </w:rPr>
            </w:pPr>
          </w:p>
        </w:tc>
        <w:tc>
          <w:tcPr>
            <w:tcW w:w="1433" w:type="dxa"/>
            <w:tcBorders>
              <w:top w:val="single" w:sz="4" w:space="0" w:color="auto"/>
              <w:left w:val="single" w:sz="4" w:space="0" w:color="auto"/>
              <w:bottom w:val="single" w:sz="4" w:space="0" w:color="auto"/>
              <w:right w:val="single" w:sz="4" w:space="0" w:color="auto"/>
            </w:tcBorders>
          </w:tcPr>
          <w:p w14:paraId="35DD7BCD" w14:textId="77777777" w:rsidR="00AA38EC" w:rsidRPr="00F20F3D" w:rsidRDefault="00AA38EC" w:rsidP="00006D38">
            <w:pPr>
              <w:pStyle w:val="af8"/>
              <w:numPr>
                <w:ilvl w:val="12"/>
                <w:numId w:val="0"/>
              </w:numPr>
            </w:pPr>
            <w:r w:rsidRPr="00F20F3D">
              <w:rPr>
                <w:rFonts w:hint="eastAsia"/>
              </w:rPr>
              <w:t>难点</w:t>
            </w:r>
            <w:r w:rsidRPr="00F20F3D">
              <w:t>:</w:t>
            </w:r>
            <w:r w:rsidR="00001BD8">
              <w:rPr>
                <w:rFonts w:hint="eastAsia"/>
              </w:rPr>
              <w:t>需求</w:t>
            </w:r>
            <w:r w:rsidRPr="00F20F3D">
              <w:rPr>
                <w:rFonts w:hint="eastAsia"/>
              </w:rPr>
              <w:t>都比较零散</w:t>
            </w:r>
            <w:r w:rsidRPr="00F20F3D">
              <w:t>,</w:t>
            </w:r>
            <w:r w:rsidRPr="00F20F3D">
              <w:rPr>
                <w:rFonts w:hint="eastAsia"/>
              </w:rPr>
              <w:t>很多牵涉到其他的特性</w:t>
            </w:r>
            <w:r w:rsidRPr="00F20F3D">
              <w:t>;</w:t>
            </w:r>
            <w:r w:rsidRPr="00F20F3D">
              <w:rPr>
                <w:rFonts w:hint="eastAsia"/>
              </w:rPr>
              <w:t>异常情况的场景设置需要仔细考虑。</w:t>
            </w:r>
          </w:p>
          <w:p w14:paraId="0CE32B5C" w14:textId="77777777" w:rsidR="00AA38EC" w:rsidRPr="00CC01BB" w:rsidRDefault="00AA38EC" w:rsidP="00006D38">
            <w:pPr>
              <w:pStyle w:val="af8"/>
              <w:numPr>
                <w:ilvl w:val="12"/>
                <w:numId w:val="0"/>
              </w:numPr>
              <w:rPr>
                <w:rFonts w:hint="eastAsia"/>
              </w:rPr>
            </w:pPr>
          </w:p>
        </w:tc>
        <w:tc>
          <w:tcPr>
            <w:tcW w:w="1433" w:type="dxa"/>
            <w:tcBorders>
              <w:top w:val="single" w:sz="4" w:space="0" w:color="auto"/>
              <w:left w:val="single" w:sz="4" w:space="0" w:color="auto"/>
              <w:bottom w:val="single" w:sz="4" w:space="0" w:color="auto"/>
              <w:right w:val="single" w:sz="4" w:space="0" w:color="auto"/>
            </w:tcBorders>
          </w:tcPr>
          <w:p w14:paraId="020331A2" w14:textId="77777777" w:rsidR="00AA38EC" w:rsidRDefault="00AA38EC" w:rsidP="00006D38">
            <w:pPr>
              <w:pStyle w:val="af8"/>
              <w:numPr>
                <w:ilvl w:val="12"/>
                <w:numId w:val="0"/>
              </w:numPr>
              <w:rPr>
                <w:rFonts w:hint="eastAsia"/>
              </w:rPr>
            </w:pPr>
            <w:r w:rsidRPr="00F20F3D">
              <w:rPr>
                <w:rFonts w:hint="eastAsia"/>
              </w:rPr>
              <w:t>设计思路</w:t>
            </w:r>
            <w:r w:rsidRPr="00F20F3D">
              <w:t>:</w:t>
            </w:r>
            <w:r w:rsidRPr="00F20F3D">
              <w:rPr>
                <w:rFonts w:hint="eastAsia"/>
              </w:rPr>
              <w:t>新增的功能基本实现都比较简单</w:t>
            </w:r>
            <w:r w:rsidRPr="00F20F3D">
              <w:t>,</w:t>
            </w:r>
            <w:r w:rsidRPr="00F20F3D">
              <w:rPr>
                <w:rFonts w:hint="eastAsia"/>
              </w:rPr>
              <w:t>需要多考虑异常操作、特殊情况</w:t>
            </w:r>
            <w:r w:rsidRPr="00F20F3D">
              <w:t>…</w:t>
            </w:r>
          </w:p>
        </w:tc>
        <w:tc>
          <w:tcPr>
            <w:tcW w:w="1611" w:type="dxa"/>
            <w:tcBorders>
              <w:top w:val="single" w:sz="4" w:space="0" w:color="auto"/>
              <w:left w:val="single" w:sz="4" w:space="0" w:color="auto"/>
              <w:bottom w:val="single" w:sz="4" w:space="0" w:color="auto"/>
              <w:right w:val="single" w:sz="4" w:space="0" w:color="auto"/>
            </w:tcBorders>
          </w:tcPr>
          <w:p w14:paraId="4F93B2B9" w14:textId="77777777" w:rsidR="00AA38EC" w:rsidRDefault="00AA38EC" w:rsidP="00006D38">
            <w:pPr>
              <w:pStyle w:val="af8"/>
              <w:numPr>
                <w:ilvl w:val="12"/>
                <w:numId w:val="0"/>
              </w:numPr>
            </w:pPr>
            <w:r>
              <w:rPr>
                <w:rFonts w:hint="eastAsia"/>
              </w:rPr>
              <w:t>等价类划分法、边界值分析法、应用</w:t>
            </w:r>
          </w:p>
        </w:tc>
        <w:tc>
          <w:tcPr>
            <w:tcW w:w="1683" w:type="dxa"/>
            <w:tcBorders>
              <w:top w:val="single" w:sz="4" w:space="0" w:color="auto"/>
              <w:left w:val="single" w:sz="4" w:space="0" w:color="auto"/>
              <w:bottom w:val="single" w:sz="4" w:space="0" w:color="auto"/>
              <w:right w:val="single" w:sz="4" w:space="0" w:color="auto"/>
            </w:tcBorders>
          </w:tcPr>
          <w:p w14:paraId="703C36C0" w14:textId="77777777" w:rsidR="00AA38EC" w:rsidRDefault="00AA38EC" w:rsidP="00006D38">
            <w:pPr>
              <w:pStyle w:val="af8"/>
              <w:numPr>
                <w:ilvl w:val="12"/>
                <w:numId w:val="0"/>
              </w:numPr>
            </w:pPr>
          </w:p>
        </w:tc>
      </w:tr>
      <w:tr w:rsidR="00AA38EC" w14:paraId="193C0CDE" w14:textId="77777777">
        <w:tc>
          <w:tcPr>
            <w:tcW w:w="638" w:type="dxa"/>
            <w:tcBorders>
              <w:top w:val="single" w:sz="4" w:space="0" w:color="auto"/>
              <w:left w:val="single" w:sz="4" w:space="0" w:color="auto"/>
              <w:bottom w:val="single" w:sz="4" w:space="0" w:color="auto"/>
              <w:right w:val="single" w:sz="4" w:space="0" w:color="auto"/>
            </w:tcBorders>
          </w:tcPr>
          <w:p w14:paraId="0A7E10DB" w14:textId="77777777" w:rsidR="00AA38EC" w:rsidRDefault="00AA38EC" w:rsidP="00006D38">
            <w:pPr>
              <w:pStyle w:val="af8"/>
              <w:numPr>
                <w:ilvl w:val="12"/>
                <w:numId w:val="0"/>
              </w:numPr>
            </w:pPr>
            <w:r>
              <w:lastRenderedPageBreak/>
              <w:t>2</w:t>
            </w:r>
          </w:p>
        </w:tc>
        <w:tc>
          <w:tcPr>
            <w:tcW w:w="887" w:type="dxa"/>
            <w:tcBorders>
              <w:top w:val="single" w:sz="4" w:space="0" w:color="auto"/>
              <w:left w:val="single" w:sz="4" w:space="0" w:color="auto"/>
              <w:bottom w:val="single" w:sz="4" w:space="0" w:color="auto"/>
              <w:right w:val="single" w:sz="4" w:space="0" w:color="auto"/>
            </w:tcBorders>
          </w:tcPr>
          <w:p w14:paraId="2159581C" w14:textId="77777777" w:rsidR="00AA38EC" w:rsidRDefault="00AA38EC" w:rsidP="00006D38">
            <w:pPr>
              <w:pStyle w:val="af8"/>
              <w:numPr>
                <w:ilvl w:val="12"/>
                <w:numId w:val="0"/>
              </w:numPr>
            </w:pPr>
            <w:r>
              <w:rPr>
                <w:rFonts w:hint="eastAsia"/>
              </w:rPr>
              <w:t>特性</w:t>
            </w:r>
            <w:r>
              <w:t>2</w:t>
            </w:r>
          </w:p>
        </w:tc>
        <w:tc>
          <w:tcPr>
            <w:tcW w:w="1551" w:type="dxa"/>
            <w:tcBorders>
              <w:top w:val="single" w:sz="4" w:space="0" w:color="auto"/>
              <w:left w:val="single" w:sz="4" w:space="0" w:color="auto"/>
              <w:bottom w:val="single" w:sz="4" w:space="0" w:color="auto"/>
              <w:right w:val="single" w:sz="4" w:space="0" w:color="auto"/>
            </w:tcBorders>
          </w:tcPr>
          <w:p w14:paraId="7B95E6A3" w14:textId="77777777" w:rsidR="00AA38EC" w:rsidRDefault="00AA38EC" w:rsidP="00006D38">
            <w:pPr>
              <w:pStyle w:val="af8"/>
              <w:numPr>
                <w:ilvl w:val="12"/>
                <w:numId w:val="0"/>
              </w:numPr>
              <w:rPr>
                <w:rFonts w:hint="eastAsia"/>
              </w:rPr>
            </w:pPr>
          </w:p>
        </w:tc>
        <w:tc>
          <w:tcPr>
            <w:tcW w:w="1433" w:type="dxa"/>
            <w:tcBorders>
              <w:top w:val="single" w:sz="4" w:space="0" w:color="auto"/>
              <w:left w:val="single" w:sz="4" w:space="0" w:color="auto"/>
              <w:bottom w:val="single" w:sz="4" w:space="0" w:color="auto"/>
              <w:right w:val="single" w:sz="4" w:space="0" w:color="auto"/>
            </w:tcBorders>
          </w:tcPr>
          <w:p w14:paraId="40BDEB75" w14:textId="77777777" w:rsidR="00AA38EC" w:rsidRDefault="00AA38EC" w:rsidP="00006D38">
            <w:pPr>
              <w:pStyle w:val="af8"/>
              <w:numPr>
                <w:ilvl w:val="12"/>
                <w:numId w:val="0"/>
              </w:numPr>
              <w:rPr>
                <w:rFonts w:hint="eastAsia"/>
              </w:rPr>
            </w:pPr>
          </w:p>
        </w:tc>
        <w:tc>
          <w:tcPr>
            <w:tcW w:w="1433" w:type="dxa"/>
            <w:tcBorders>
              <w:top w:val="single" w:sz="4" w:space="0" w:color="auto"/>
              <w:left w:val="single" w:sz="4" w:space="0" w:color="auto"/>
              <w:bottom w:val="single" w:sz="4" w:space="0" w:color="auto"/>
              <w:right w:val="single" w:sz="4" w:space="0" w:color="auto"/>
            </w:tcBorders>
          </w:tcPr>
          <w:p w14:paraId="50FEC53D" w14:textId="77777777" w:rsidR="00AA38EC" w:rsidRDefault="00AA38EC" w:rsidP="00006D38">
            <w:pPr>
              <w:pStyle w:val="af8"/>
              <w:numPr>
                <w:ilvl w:val="12"/>
                <w:numId w:val="0"/>
              </w:numPr>
              <w:rPr>
                <w:rFonts w:hint="eastAsia"/>
              </w:rPr>
            </w:pPr>
          </w:p>
        </w:tc>
        <w:tc>
          <w:tcPr>
            <w:tcW w:w="1611" w:type="dxa"/>
            <w:tcBorders>
              <w:top w:val="single" w:sz="4" w:space="0" w:color="auto"/>
              <w:left w:val="single" w:sz="4" w:space="0" w:color="auto"/>
              <w:bottom w:val="single" w:sz="4" w:space="0" w:color="auto"/>
              <w:right w:val="single" w:sz="4" w:space="0" w:color="auto"/>
            </w:tcBorders>
          </w:tcPr>
          <w:p w14:paraId="58E197EA" w14:textId="77777777" w:rsidR="00AA38EC" w:rsidRDefault="00AA38EC" w:rsidP="00006D38">
            <w:pPr>
              <w:pStyle w:val="af8"/>
              <w:numPr>
                <w:ilvl w:val="12"/>
                <w:numId w:val="0"/>
              </w:numPr>
            </w:pPr>
            <w:r>
              <w:rPr>
                <w:rFonts w:hint="eastAsia"/>
              </w:rPr>
              <w:t>特性</w:t>
            </w:r>
            <w:r>
              <w:t>2</w:t>
            </w:r>
            <w:r>
              <w:rPr>
                <w:rFonts w:hint="eastAsia"/>
              </w:rPr>
              <w:t>测试方案设计策略</w:t>
            </w:r>
          </w:p>
        </w:tc>
        <w:tc>
          <w:tcPr>
            <w:tcW w:w="1683" w:type="dxa"/>
            <w:tcBorders>
              <w:top w:val="single" w:sz="4" w:space="0" w:color="auto"/>
              <w:left w:val="single" w:sz="4" w:space="0" w:color="auto"/>
              <w:bottom w:val="single" w:sz="4" w:space="0" w:color="auto"/>
              <w:right w:val="single" w:sz="4" w:space="0" w:color="auto"/>
            </w:tcBorders>
          </w:tcPr>
          <w:p w14:paraId="618DD548" w14:textId="77777777" w:rsidR="00AA38EC" w:rsidRDefault="00AA38EC" w:rsidP="00006D38">
            <w:pPr>
              <w:pStyle w:val="af8"/>
              <w:numPr>
                <w:ilvl w:val="12"/>
                <w:numId w:val="0"/>
              </w:numPr>
            </w:pPr>
          </w:p>
        </w:tc>
      </w:tr>
      <w:tr w:rsidR="00AA38EC" w14:paraId="0CC25192" w14:textId="77777777">
        <w:tc>
          <w:tcPr>
            <w:tcW w:w="638" w:type="dxa"/>
            <w:tcBorders>
              <w:top w:val="single" w:sz="4" w:space="0" w:color="auto"/>
              <w:left w:val="single" w:sz="4" w:space="0" w:color="auto"/>
              <w:bottom w:val="single" w:sz="4" w:space="0" w:color="auto"/>
              <w:right w:val="single" w:sz="4" w:space="0" w:color="auto"/>
            </w:tcBorders>
          </w:tcPr>
          <w:p w14:paraId="2FC64EBB" w14:textId="77777777" w:rsidR="00AA38EC" w:rsidRDefault="00AA38EC" w:rsidP="00006D38">
            <w:pPr>
              <w:pStyle w:val="af8"/>
              <w:numPr>
                <w:ilvl w:val="12"/>
                <w:numId w:val="0"/>
              </w:numPr>
            </w:pPr>
            <w:r>
              <w:t>3</w:t>
            </w:r>
          </w:p>
        </w:tc>
        <w:tc>
          <w:tcPr>
            <w:tcW w:w="887" w:type="dxa"/>
            <w:tcBorders>
              <w:top w:val="single" w:sz="4" w:space="0" w:color="auto"/>
              <w:left w:val="single" w:sz="4" w:space="0" w:color="auto"/>
              <w:bottom w:val="single" w:sz="4" w:space="0" w:color="auto"/>
              <w:right w:val="single" w:sz="4" w:space="0" w:color="auto"/>
            </w:tcBorders>
          </w:tcPr>
          <w:p w14:paraId="65C72A9B" w14:textId="77777777" w:rsidR="00AA38EC" w:rsidRDefault="00AA38EC" w:rsidP="00006D38">
            <w:pPr>
              <w:pStyle w:val="af8"/>
              <w:numPr>
                <w:ilvl w:val="12"/>
                <w:numId w:val="0"/>
              </w:numPr>
            </w:pPr>
            <w:r>
              <w:rPr>
                <w:rFonts w:hint="eastAsia"/>
              </w:rPr>
              <w:t>特性</w:t>
            </w:r>
            <w:r>
              <w:t>3</w:t>
            </w:r>
          </w:p>
        </w:tc>
        <w:tc>
          <w:tcPr>
            <w:tcW w:w="1551" w:type="dxa"/>
            <w:tcBorders>
              <w:top w:val="single" w:sz="4" w:space="0" w:color="auto"/>
              <w:left w:val="single" w:sz="4" w:space="0" w:color="auto"/>
              <w:bottom w:val="single" w:sz="4" w:space="0" w:color="auto"/>
              <w:right w:val="single" w:sz="4" w:space="0" w:color="auto"/>
            </w:tcBorders>
          </w:tcPr>
          <w:p w14:paraId="24BA71E0" w14:textId="77777777" w:rsidR="00AA38EC" w:rsidRDefault="00AA38EC" w:rsidP="00006D38">
            <w:pPr>
              <w:pStyle w:val="af8"/>
              <w:numPr>
                <w:ilvl w:val="12"/>
                <w:numId w:val="0"/>
              </w:numPr>
              <w:rPr>
                <w:rFonts w:hint="eastAsia"/>
              </w:rPr>
            </w:pPr>
          </w:p>
        </w:tc>
        <w:tc>
          <w:tcPr>
            <w:tcW w:w="1433" w:type="dxa"/>
            <w:tcBorders>
              <w:top w:val="single" w:sz="4" w:space="0" w:color="auto"/>
              <w:left w:val="single" w:sz="4" w:space="0" w:color="auto"/>
              <w:bottom w:val="single" w:sz="4" w:space="0" w:color="auto"/>
              <w:right w:val="single" w:sz="4" w:space="0" w:color="auto"/>
            </w:tcBorders>
          </w:tcPr>
          <w:p w14:paraId="1FAF51A1" w14:textId="77777777" w:rsidR="00AA38EC" w:rsidRDefault="00AA38EC" w:rsidP="00006D38">
            <w:pPr>
              <w:pStyle w:val="af8"/>
              <w:numPr>
                <w:ilvl w:val="12"/>
                <w:numId w:val="0"/>
              </w:numPr>
              <w:rPr>
                <w:rFonts w:hint="eastAsia"/>
              </w:rPr>
            </w:pPr>
          </w:p>
        </w:tc>
        <w:tc>
          <w:tcPr>
            <w:tcW w:w="1433" w:type="dxa"/>
            <w:tcBorders>
              <w:top w:val="single" w:sz="4" w:space="0" w:color="auto"/>
              <w:left w:val="single" w:sz="4" w:space="0" w:color="auto"/>
              <w:bottom w:val="single" w:sz="4" w:space="0" w:color="auto"/>
              <w:right w:val="single" w:sz="4" w:space="0" w:color="auto"/>
            </w:tcBorders>
          </w:tcPr>
          <w:p w14:paraId="23DB4A42" w14:textId="77777777" w:rsidR="00AA38EC" w:rsidRDefault="00AA38EC" w:rsidP="00006D38">
            <w:pPr>
              <w:pStyle w:val="af8"/>
              <w:numPr>
                <w:ilvl w:val="12"/>
                <w:numId w:val="0"/>
              </w:numPr>
              <w:rPr>
                <w:rFonts w:hint="eastAsia"/>
              </w:rPr>
            </w:pPr>
          </w:p>
        </w:tc>
        <w:tc>
          <w:tcPr>
            <w:tcW w:w="1611" w:type="dxa"/>
            <w:tcBorders>
              <w:top w:val="single" w:sz="4" w:space="0" w:color="auto"/>
              <w:left w:val="single" w:sz="4" w:space="0" w:color="auto"/>
              <w:bottom w:val="single" w:sz="4" w:space="0" w:color="auto"/>
              <w:right w:val="single" w:sz="4" w:space="0" w:color="auto"/>
            </w:tcBorders>
          </w:tcPr>
          <w:p w14:paraId="2EBC855E" w14:textId="77777777" w:rsidR="00AA38EC" w:rsidRDefault="00AA38EC" w:rsidP="00006D38">
            <w:pPr>
              <w:pStyle w:val="af8"/>
              <w:numPr>
                <w:ilvl w:val="12"/>
                <w:numId w:val="0"/>
              </w:numPr>
            </w:pPr>
            <w:r>
              <w:rPr>
                <w:rFonts w:hint="eastAsia"/>
              </w:rPr>
              <w:t>特性</w:t>
            </w:r>
            <w:r>
              <w:t>3</w:t>
            </w:r>
            <w:r>
              <w:rPr>
                <w:rFonts w:hint="eastAsia"/>
              </w:rPr>
              <w:t>测试方案设计策略</w:t>
            </w:r>
          </w:p>
        </w:tc>
        <w:tc>
          <w:tcPr>
            <w:tcW w:w="1683" w:type="dxa"/>
            <w:tcBorders>
              <w:top w:val="single" w:sz="4" w:space="0" w:color="auto"/>
              <w:left w:val="single" w:sz="4" w:space="0" w:color="auto"/>
              <w:bottom w:val="single" w:sz="4" w:space="0" w:color="auto"/>
              <w:right w:val="single" w:sz="4" w:space="0" w:color="auto"/>
            </w:tcBorders>
          </w:tcPr>
          <w:p w14:paraId="11553441" w14:textId="77777777" w:rsidR="00AA38EC" w:rsidRDefault="00AA38EC" w:rsidP="00006D38">
            <w:pPr>
              <w:pStyle w:val="af8"/>
              <w:numPr>
                <w:ilvl w:val="12"/>
                <w:numId w:val="0"/>
              </w:numPr>
            </w:pPr>
          </w:p>
        </w:tc>
      </w:tr>
      <w:tr w:rsidR="00AA38EC" w14:paraId="50FE7F64" w14:textId="77777777">
        <w:tc>
          <w:tcPr>
            <w:tcW w:w="638" w:type="dxa"/>
            <w:tcBorders>
              <w:top w:val="single" w:sz="4" w:space="0" w:color="auto"/>
              <w:left w:val="single" w:sz="4" w:space="0" w:color="auto"/>
              <w:bottom w:val="single" w:sz="4" w:space="0" w:color="auto"/>
              <w:right w:val="single" w:sz="4" w:space="0" w:color="auto"/>
            </w:tcBorders>
          </w:tcPr>
          <w:p w14:paraId="15C00B1C" w14:textId="77777777" w:rsidR="00AA38EC" w:rsidRDefault="00AA38EC" w:rsidP="00006D38">
            <w:pPr>
              <w:pStyle w:val="af8"/>
              <w:numPr>
                <w:ilvl w:val="12"/>
                <w:numId w:val="0"/>
              </w:numPr>
            </w:pPr>
          </w:p>
        </w:tc>
        <w:tc>
          <w:tcPr>
            <w:tcW w:w="887" w:type="dxa"/>
            <w:tcBorders>
              <w:top w:val="single" w:sz="4" w:space="0" w:color="auto"/>
              <w:left w:val="single" w:sz="4" w:space="0" w:color="auto"/>
              <w:bottom w:val="single" w:sz="4" w:space="0" w:color="auto"/>
              <w:right w:val="single" w:sz="4" w:space="0" w:color="auto"/>
            </w:tcBorders>
          </w:tcPr>
          <w:p w14:paraId="0376E613" w14:textId="77777777" w:rsidR="00AA38EC" w:rsidRDefault="00AA38EC" w:rsidP="00006D38">
            <w:pPr>
              <w:pStyle w:val="af8"/>
              <w:numPr>
                <w:ilvl w:val="12"/>
                <w:numId w:val="0"/>
              </w:numPr>
            </w:pPr>
            <w:r>
              <w:rPr>
                <w:rFonts w:hint="eastAsia"/>
              </w:rPr>
              <w:t>测试自动化设计</w:t>
            </w:r>
          </w:p>
        </w:tc>
        <w:tc>
          <w:tcPr>
            <w:tcW w:w="1551" w:type="dxa"/>
            <w:tcBorders>
              <w:top w:val="single" w:sz="4" w:space="0" w:color="auto"/>
              <w:left w:val="single" w:sz="4" w:space="0" w:color="auto"/>
              <w:bottom w:val="single" w:sz="4" w:space="0" w:color="auto"/>
              <w:right w:val="single" w:sz="4" w:space="0" w:color="auto"/>
            </w:tcBorders>
          </w:tcPr>
          <w:p w14:paraId="03652386" w14:textId="77777777" w:rsidR="00AA38EC" w:rsidRDefault="00AA38EC" w:rsidP="00006D38">
            <w:pPr>
              <w:pStyle w:val="af8"/>
              <w:numPr>
                <w:ilvl w:val="12"/>
                <w:numId w:val="0"/>
              </w:numPr>
            </w:pPr>
          </w:p>
        </w:tc>
        <w:tc>
          <w:tcPr>
            <w:tcW w:w="1433" w:type="dxa"/>
            <w:tcBorders>
              <w:top w:val="single" w:sz="4" w:space="0" w:color="auto"/>
              <w:left w:val="single" w:sz="4" w:space="0" w:color="auto"/>
              <w:bottom w:val="single" w:sz="4" w:space="0" w:color="auto"/>
              <w:right w:val="single" w:sz="4" w:space="0" w:color="auto"/>
            </w:tcBorders>
          </w:tcPr>
          <w:p w14:paraId="5A107D22" w14:textId="77777777" w:rsidR="00AA38EC" w:rsidRDefault="00AA38EC" w:rsidP="00006D38">
            <w:pPr>
              <w:pStyle w:val="af8"/>
              <w:numPr>
                <w:ilvl w:val="12"/>
                <w:numId w:val="0"/>
              </w:numPr>
            </w:pPr>
          </w:p>
        </w:tc>
        <w:tc>
          <w:tcPr>
            <w:tcW w:w="1433" w:type="dxa"/>
            <w:tcBorders>
              <w:top w:val="single" w:sz="4" w:space="0" w:color="auto"/>
              <w:left w:val="single" w:sz="4" w:space="0" w:color="auto"/>
              <w:bottom w:val="single" w:sz="4" w:space="0" w:color="auto"/>
              <w:right w:val="single" w:sz="4" w:space="0" w:color="auto"/>
            </w:tcBorders>
          </w:tcPr>
          <w:p w14:paraId="459D56B2" w14:textId="77777777" w:rsidR="00AA38EC" w:rsidRDefault="00AA38EC" w:rsidP="00006D38">
            <w:pPr>
              <w:pStyle w:val="af8"/>
              <w:numPr>
                <w:ilvl w:val="12"/>
                <w:numId w:val="0"/>
              </w:numPr>
            </w:pPr>
          </w:p>
        </w:tc>
        <w:tc>
          <w:tcPr>
            <w:tcW w:w="1611" w:type="dxa"/>
            <w:tcBorders>
              <w:top w:val="single" w:sz="4" w:space="0" w:color="auto"/>
              <w:left w:val="single" w:sz="4" w:space="0" w:color="auto"/>
              <w:bottom w:val="single" w:sz="4" w:space="0" w:color="auto"/>
              <w:right w:val="single" w:sz="4" w:space="0" w:color="auto"/>
            </w:tcBorders>
          </w:tcPr>
          <w:p w14:paraId="4013C03C" w14:textId="77777777" w:rsidR="00AA38EC" w:rsidRDefault="00AA38EC" w:rsidP="00006D38">
            <w:pPr>
              <w:pStyle w:val="af8"/>
              <w:numPr>
                <w:ilvl w:val="12"/>
                <w:numId w:val="0"/>
              </w:numPr>
            </w:pPr>
          </w:p>
        </w:tc>
        <w:tc>
          <w:tcPr>
            <w:tcW w:w="1683" w:type="dxa"/>
            <w:tcBorders>
              <w:top w:val="single" w:sz="4" w:space="0" w:color="auto"/>
              <w:left w:val="single" w:sz="4" w:space="0" w:color="auto"/>
              <w:bottom w:val="single" w:sz="4" w:space="0" w:color="auto"/>
              <w:right w:val="single" w:sz="4" w:space="0" w:color="auto"/>
            </w:tcBorders>
          </w:tcPr>
          <w:p w14:paraId="50C281E8" w14:textId="77777777" w:rsidR="00AA38EC" w:rsidRDefault="00AA38EC" w:rsidP="00006D38">
            <w:pPr>
              <w:pStyle w:val="af8"/>
              <w:numPr>
                <w:ilvl w:val="12"/>
                <w:numId w:val="0"/>
              </w:numPr>
            </w:pPr>
          </w:p>
        </w:tc>
      </w:tr>
      <w:tr w:rsidR="00AA38EC" w14:paraId="7FB4EF6F" w14:textId="77777777">
        <w:tc>
          <w:tcPr>
            <w:tcW w:w="638" w:type="dxa"/>
            <w:tcBorders>
              <w:top w:val="single" w:sz="4" w:space="0" w:color="auto"/>
              <w:left w:val="single" w:sz="4" w:space="0" w:color="auto"/>
              <w:bottom w:val="single" w:sz="4" w:space="0" w:color="auto"/>
              <w:right w:val="single" w:sz="4" w:space="0" w:color="auto"/>
            </w:tcBorders>
          </w:tcPr>
          <w:p w14:paraId="4E69FE90" w14:textId="77777777" w:rsidR="00AA38EC" w:rsidRDefault="00AA38EC" w:rsidP="00006D38">
            <w:pPr>
              <w:pStyle w:val="af8"/>
              <w:numPr>
                <w:ilvl w:val="12"/>
                <w:numId w:val="0"/>
              </w:numPr>
            </w:pPr>
          </w:p>
        </w:tc>
        <w:tc>
          <w:tcPr>
            <w:tcW w:w="887" w:type="dxa"/>
            <w:tcBorders>
              <w:top w:val="single" w:sz="4" w:space="0" w:color="auto"/>
              <w:left w:val="single" w:sz="4" w:space="0" w:color="auto"/>
              <w:bottom w:val="single" w:sz="4" w:space="0" w:color="auto"/>
              <w:right w:val="single" w:sz="4" w:space="0" w:color="auto"/>
            </w:tcBorders>
          </w:tcPr>
          <w:p w14:paraId="5357AEFB" w14:textId="77777777" w:rsidR="00AA38EC" w:rsidRDefault="00AA38EC" w:rsidP="00006D38">
            <w:pPr>
              <w:pStyle w:val="af8"/>
              <w:numPr>
                <w:ilvl w:val="12"/>
                <w:numId w:val="0"/>
              </w:numPr>
              <w:rPr>
                <w:rFonts w:hint="eastAsia"/>
              </w:rPr>
            </w:pPr>
            <w:r>
              <w:rPr>
                <w:rFonts w:hint="eastAsia"/>
              </w:rPr>
              <w:t>专项测试设计</w:t>
            </w:r>
          </w:p>
        </w:tc>
        <w:tc>
          <w:tcPr>
            <w:tcW w:w="1551" w:type="dxa"/>
            <w:tcBorders>
              <w:top w:val="single" w:sz="4" w:space="0" w:color="auto"/>
              <w:left w:val="single" w:sz="4" w:space="0" w:color="auto"/>
              <w:bottom w:val="single" w:sz="4" w:space="0" w:color="auto"/>
              <w:right w:val="single" w:sz="4" w:space="0" w:color="auto"/>
            </w:tcBorders>
          </w:tcPr>
          <w:p w14:paraId="65E0B6C3" w14:textId="77777777" w:rsidR="00AA38EC" w:rsidRDefault="00AA38EC" w:rsidP="00006D38">
            <w:pPr>
              <w:pStyle w:val="af8"/>
              <w:numPr>
                <w:ilvl w:val="12"/>
                <w:numId w:val="0"/>
              </w:numPr>
            </w:pPr>
          </w:p>
        </w:tc>
        <w:tc>
          <w:tcPr>
            <w:tcW w:w="1433" w:type="dxa"/>
            <w:tcBorders>
              <w:top w:val="single" w:sz="4" w:space="0" w:color="auto"/>
              <w:left w:val="single" w:sz="4" w:space="0" w:color="auto"/>
              <w:bottom w:val="single" w:sz="4" w:space="0" w:color="auto"/>
              <w:right w:val="single" w:sz="4" w:space="0" w:color="auto"/>
            </w:tcBorders>
          </w:tcPr>
          <w:p w14:paraId="78D04009" w14:textId="77777777" w:rsidR="00AA38EC" w:rsidRDefault="00AA38EC" w:rsidP="00006D38">
            <w:pPr>
              <w:pStyle w:val="af8"/>
              <w:numPr>
                <w:ilvl w:val="12"/>
                <w:numId w:val="0"/>
              </w:numPr>
            </w:pPr>
          </w:p>
        </w:tc>
        <w:tc>
          <w:tcPr>
            <w:tcW w:w="1433" w:type="dxa"/>
            <w:tcBorders>
              <w:top w:val="single" w:sz="4" w:space="0" w:color="auto"/>
              <w:left w:val="single" w:sz="4" w:space="0" w:color="auto"/>
              <w:bottom w:val="single" w:sz="4" w:space="0" w:color="auto"/>
              <w:right w:val="single" w:sz="4" w:space="0" w:color="auto"/>
            </w:tcBorders>
          </w:tcPr>
          <w:p w14:paraId="68359A5E" w14:textId="77777777" w:rsidR="00AA38EC" w:rsidRDefault="00AA38EC" w:rsidP="00006D38">
            <w:pPr>
              <w:pStyle w:val="af8"/>
              <w:numPr>
                <w:ilvl w:val="12"/>
                <w:numId w:val="0"/>
              </w:numPr>
            </w:pPr>
          </w:p>
        </w:tc>
        <w:tc>
          <w:tcPr>
            <w:tcW w:w="1611" w:type="dxa"/>
            <w:tcBorders>
              <w:top w:val="single" w:sz="4" w:space="0" w:color="auto"/>
              <w:left w:val="single" w:sz="4" w:space="0" w:color="auto"/>
              <w:bottom w:val="single" w:sz="4" w:space="0" w:color="auto"/>
              <w:right w:val="single" w:sz="4" w:space="0" w:color="auto"/>
            </w:tcBorders>
          </w:tcPr>
          <w:p w14:paraId="6B700726" w14:textId="77777777" w:rsidR="00AA38EC" w:rsidRDefault="00AA38EC" w:rsidP="00006D38">
            <w:pPr>
              <w:pStyle w:val="af8"/>
              <w:numPr>
                <w:ilvl w:val="12"/>
                <w:numId w:val="0"/>
              </w:numPr>
            </w:pPr>
          </w:p>
        </w:tc>
        <w:tc>
          <w:tcPr>
            <w:tcW w:w="1683" w:type="dxa"/>
            <w:tcBorders>
              <w:top w:val="single" w:sz="4" w:space="0" w:color="auto"/>
              <w:left w:val="single" w:sz="4" w:space="0" w:color="auto"/>
              <w:bottom w:val="single" w:sz="4" w:space="0" w:color="auto"/>
              <w:right w:val="single" w:sz="4" w:space="0" w:color="auto"/>
            </w:tcBorders>
          </w:tcPr>
          <w:p w14:paraId="43CF3870" w14:textId="77777777" w:rsidR="00AA38EC" w:rsidRDefault="00AA38EC" w:rsidP="00006D38">
            <w:pPr>
              <w:pStyle w:val="af8"/>
              <w:numPr>
                <w:ilvl w:val="12"/>
                <w:numId w:val="0"/>
              </w:numPr>
            </w:pPr>
          </w:p>
        </w:tc>
      </w:tr>
    </w:tbl>
    <w:p w14:paraId="5B5271DB" w14:textId="77777777" w:rsidR="00C06719" w:rsidRDefault="00C06719" w:rsidP="00C06719">
      <w:pPr>
        <w:pStyle w:val="2"/>
        <w:keepNext/>
        <w:widowControl/>
        <w:tabs>
          <w:tab w:val="clear" w:pos="720"/>
          <w:tab w:val="num" w:pos="774"/>
        </w:tabs>
        <w:autoSpaceDE w:val="0"/>
        <w:autoSpaceDN w:val="0"/>
        <w:spacing w:before="240" w:after="240"/>
        <w:ind w:left="774" w:hanging="576"/>
        <w:jc w:val="both"/>
        <w:rPr>
          <w:rFonts w:hint="eastAsia"/>
        </w:rPr>
      </w:pPr>
      <w:bookmarkStart w:id="374" w:name="_Toc114298131"/>
      <w:bookmarkStart w:id="375" w:name="_Toc223144495"/>
      <w:bookmarkStart w:id="376" w:name="_Toc41306869"/>
      <w:bookmarkEnd w:id="337"/>
      <w:r>
        <w:rPr>
          <w:rFonts w:hint="eastAsia"/>
        </w:rPr>
        <w:t>ATG</w:t>
      </w:r>
      <w:r>
        <w:rPr>
          <w:rFonts w:hint="eastAsia"/>
        </w:rPr>
        <w:t>验收用例设计策略</w:t>
      </w:r>
      <w:bookmarkEnd w:id="375"/>
      <w:bookmarkEnd w:id="376"/>
    </w:p>
    <w:p w14:paraId="04E6B435" w14:textId="77777777" w:rsidR="00C06719" w:rsidRDefault="00C06719" w:rsidP="00C06719">
      <w:pPr>
        <w:pStyle w:val="af8"/>
        <w:rPr>
          <w:rFonts w:hint="eastAsia"/>
        </w:rPr>
      </w:pPr>
      <w:r>
        <w:rPr>
          <w:rFonts w:hint="eastAsia"/>
        </w:rPr>
        <w:t>根据客户原始需求确定验收重点和用例实现策略（如现场用例要尽量少使用仪表等）；根据</w:t>
      </w:r>
      <w:r>
        <w:rPr>
          <w:rFonts w:hint="eastAsia"/>
        </w:rPr>
        <w:t>GTS</w:t>
      </w:r>
      <w:r>
        <w:rPr>
          <w:rFonts w:hint="eastAsia"/>
        </w:rPr>
        <w:t>要求给出验收用例选择扩展属性行策略，对于特殊化的客户需求要在扩展</w:t>
      </w:r>
      <w:r>
        <w:rPr>
          <w:rFonts w:hint="eastAsia"/>
        </w:rPr>
        <w:lastRenderedPageBreak/>
        <w:t>属性中体现出来（如只用在</w:t>
      </w:r>
      <w:r>
        <w:rPr>
          <w:rFonts w:hint="eastAsia"/>
        </w:rPr>
        <w:t>BT</w:t>
      </w:r>
      <w:r>
        <w:rPr>
          <w:rFonts w:hint="eastAsia"/>
        </w:rPr>
        <w:t>等）；确定新的需求有没有对验收用例挑选工具的优化需求等。</w:t>
      </w:r>
    </w:p>
    <w:p w14:paraId="219BF9F9" w14:textId="77777777" w:rsidR="00C06719" w:rsidRDefault="00C06719" w:rsidP="00C06719">
      <w:pPr>
        <w:pStyle w:val="af8"/>
        <w:rPr>
          <w:rFonts w:hint="eastAsia"/>
        </w:rPr>
      </w:pPr>
      <w:r>
        <w:rPr>
          <w:rFonts w:hint="eastAsia"/>
        </w:rPr>
        <w:t>1</w:t>
      </w:r>
      <w:r>
        <w:rPr>
          <w:rFonts w:hint="eastAsia"/>
        </w:rPr>
        <w:t>、验收用例场景适应性策略。即验收用例具有明确的场景属性，不能所有场景都适用，便于选择，场景包括入网测试、厂验、系统验收测试（指初验）等。</w:t>
      </w:r>
    </w:p>
    <w:p w14:paraId="77D17914" w14:textId="77777777" w:rsidR="00C06719" w:rsidRDefault="00C06719" w:rsidP="00C06719">
      <w:pPr>
        <w:pStyle w:val="af8"/>
        <w:rPr>
          <w:rFonts w:hint="eastAsia"/>
        </w:rPr>
      </w:pPr>
      <w:r>
        <w:rPr>
          <w:rFonts w:hint="eastAsia"/>
        </w:rPr>
        <w:t>2</w:t>
      </w:r>
      <w:r>
        <w:rPr>
          <w:rFonts w:hint="eastAsia"/>
        </w:rPr>
        <w:t>、系统验收用例基本包、扩展包策略。基本</w:t>
      </w:r>
      <w:proofErr w:type="gramStart"/>
      <w:r>
        <w:rPr>
          <w:rFonts w:hint="eastAsia"/>
        </w:rPr>
        <w:t>包系统</w:t>
      </w:r>
      <w:proofErr w:type="gramEnd"/>
      <w:r>
        <w:rPr>
          <w:rFonts w:hint="eastAsia"/>
        </w:rPr>
        <w:t>验收测试部分用例划分为基础包、扩展包，基础</w:t>
      </w:r>
      <w:proofErr w:type="gramStart"/>
      <w:r>
        <w:rPr>
          <w:rFonts w:hint="eastAsia"/>
        </w:rPr>
        <w:t>包从事需能</w:t>
      </w:r>
      <w:proofErr w:type="gramEnd"/>
      <w:r>
        <w:rPr>
          <w:rFonts w:hint="eastAsia"/>
        </w:rPr>
        <w:t>确保设备能正常运行。</w:t>
      </w:r>
    </w:p>
    <w:p w14:paraId="3A1EFA3D" w14:textId="77777777" w:rsidR="00C06719" w:rsidRPr="00C06719" w:rsidRDefault="00C06719" w:rsidP="00C06719">
      <w:pPr>
        <w:pStyle w:val="af8"/>
        <w:rPr>
          <w:rFonts w:hint="eastAsia"/>
        </w:rPr>
      </w:pPr>
      <w:r>
        <w:rPr>
          <w:rFonts w:hint="eastAsia"/>
        </w:rPr>
        <w:t>2</w:t>
      </w:r>
      <w:r>
        <w:rPr>
          <w:rFonts w:hint="eastAsia"/>
        </w:rPr>
        <w:t>、验收用例效率策略。系统验收基本用例</w:t>
      </w:r>
      <w:proofErr w:type="gramStart"/>
      <w:r>
        <w:rPr>
          <w:rFonts w:hint="eastAsia"/>
        </w:rPr>
        <w:t>尽量可</w:t>
      </w:r>
      <w:proofErr w:type="gramEnd"/>
      <w:r>
        <w:rPr>
          <w:rFonts w:hint="eastAsia"/>
        </w:rPr>
        <w:t>远程测试、自动化测试、测试时间短，避免使用仪器仪表等。</w:t>
      </w:r>
    </w:p>
    <w:p w14:paraId="5172C74F" w14:textId="77777777" w:rsidR="00855AC7" w:rsidRPr="00B66C8B" w:rsidRDefault="00855AC7" w:rsidP="00C06719">
      <w:pPr>
        <w:pStyle w:val="1"/>
        <w:keepNext/>
        <w:widowControl/>
        <w:tabs>
          <w:tab w:val="clear" w:pos="720"/>
          <w:tab w:val="num" w:pos="630"/>
        </w:tabs>
        <w:autoSpaceDE w:val="0"/>
        <w:autoSpaceDN w:val="0"/>
        <w:spacing w:before="240" w:after="240"/>
        <w:ind w:left="630" w:hanging="432"/>
        <w:jc w:val="both"/>
      </w:pPr>
      <w:bookmarkStart w:id="377" w:name="_Toc41306870"/>
      <w:r>
        <w:rPr>
          <w:rFonts w:hint="eastAsia"/>
        </w:rPr>
        <w:t>SDV</w:t>
      </w:r>
      <w:r>
        <w:rPr>
          <w:rFonts w:hint="eastAsia"/>
        </w:rPr>
        <w:t>策略</w:t>
      </w:r>
      <w:bookmarkEnd w:id="374"/>
      <w:bookmarkEnd w:id="377"/>
    </w:p>
    <w:p w14:paraId="3B54F0AD" w14:textId="77777777" w:rsidR="00855AC7" w:rsidRDefault="00855AC7" w:rsidP="008A6A63">
      <w:pPr>
        <w:pStyle w:val="af8"/>
        <w:rPr>
          <w:rFonts w:hint="eastAsia"/>
        </w:rPr>
      </w:pPr>
      <w:r>
        <w:rPr>
          <w:rFonts w:hint="eastAsia"/>
        </w:rPr>
        <w:t>本节从不同测试类型的角度明确整个</w:t>
      </w:r>
      <w:r>
        <w:rPr>
          <w:rFonts w:hint="eastAsia"/>
        </w:rPr>
        <w:t>SDV</w:t>
      </w:r>
      <w:r>
        <w:rPr>
          <w:rFonts w:hint="eastAsia"/>
        </w:rPr>
        <w:t>阶段在产品测试中对产品质量应起的作用和达到的目的，以及为了达到这个目的所采用的各项策略。</w:t>
      </w:r>
    </w:p>
    <w:p w14:paraId="44A1E18F" w14:textId="77777777" w:rsidR="00D924CA" w:rsidRPr="00D924CA" w:rsidRDefault="00D924CA" w:rsidP="008A6A63">
      <w:pPr>
        <w:pStyle w:val="af8"/>
        <w:rPr>
          <w:rFonts w:hint="eastAsia"/>
        </w:rPr>
      </w:pPr>
      <w:r w:rsidRPr="008B70FD">
        <w:rPr>
          <w:rFonts w:hint="eastAsia"/>
        </w:rPr>
        <w:t>在</w:t>
      </w:r>
      <w:r w:rsidRPr="008B70FD">
        <w:rPr>
          <w:rFonts w:hint="eastAsia"/>
        </w:rPr>
        <w:t>SDV</w:t>
      </w:r>
      <w:r w:rsidRPr="008B70FD">
        <w:rPr>
          <w:rFonts w:hint="eastAsia"/>
        </w:rPr>
        <w:t>阶段需要明确产品</w:t>
      </w:r>
      <w:r w:rsidRPr="008B70FD">
        <w:rPr>
          <w:rFonts w:hint="eastAsia"/>
        </w:rPr>
        <w:t>License</w:t>
      </w:r>
      <w:r w:rsidRPr="008B70FD">
        <w:rPr>
          <w:rFonts w:hint="eastAsia"/>
        </w:rPr>
        <w:t>申请模板测试。详细测试策略请参考测试执行策略</w:t>
      </w:r>
      <w:r w:rsidRPr="008B70FD">
        <w:rPr>
          <w:rFonts w:hint="eastAsia"/>
        </w:rPr>
        <w:t>SDV</w:t>
      </w:r>
      <w:r w:rsidRPr="008B70FD">
        <w:rPr>
          <w:rFonts w:hint="eastAsia"/>
        </w:rPr>
        <w:t>部分。</w:t>
      </w:r>
    </w:p>
    <w:p w14:paraId="1156F415" w14:textId="77777777" w:rsidR="00855AC7" w:rsidRDefault="00855AC7" w:rsidP="008A6A63">
      <w:pPr>
        <w:pStyle w:val="af8"/>
        <w:rPr>
          <w:rFonts w:hint="eastAsia"/>
        </w:rPr>
      </w:pPr>
      <w:r>
        <w:rPr>
          <w:rFonts w:hint="eastAsia"/>
        </w:rPr>
        <w:t>对于各个不同的</w:t>
      </w:r>
      <w:r>
        <w:t>Build</w:t>
      </w:r>
      <w:r>
        <w:rPr>
          <w:rFonts w:hint="eastAsia"/>
        </w:rPr>
        <w:t>的详细的测试策略在后续测试执行策略（</w:t>
      </w:r>
      <w:r>
        <w:rPr>
          <w:rFonts w:hint="eastAsia"/>
        </w:rPr>
        <w:t>SDV</w:t>
      </w:r>
      <w:r>
        <w:rPr>
          <w:rFonts w:hint="eastAsia"/>
        </w:rPr>
        <w:t>部分）文档中描述。</w:t>
      </w:r>
      <w:r w:rsidRPr="003D0D36">
        <w:rPr>
          <w:rFonts w:hint="eastAsia"/>
        </w:rPr>
        <w:t xml:space="preserve"> </w:t>
      </w:r>
    </w:p>
    <w:p w14:paraId="4FDE87E5" w14:textId="77777777" w:rsidR="00855AC7" w:rsidRPr="00922A98" w:rsidRDefault="00855AC7" w:rsidP="008A6A63">
      <w:pPr>
        <w:pStyle w:val="4"/>
        <w:keepNext/>
        <w:widowControl/>
        <w:tabs>
          <w:tab w:val="num" w:pos="765"/>
        </w:tabs>
        <w:adjustRightInd/>
        <w:spacing w:before="160" w:after="160"/>
        <w:ind w:left="1134" w:hanging="680"/>
        <w:jc w:val="both"/>
      </w:pPr>
      <w:bookmarkStart w:id="378" w:name="_Toc22643154"/>
      <w:bookmarkStart w:id="379" w:name="_Toc114298132"/>
      <w:r w:rsidRPr="00922A98">
        <w:rPr>
          <w:rFonts w:hint="eastAsia"/>
        </w:rPr>
        <w:t>测试重点</w:t>
      </w:r>
      <w:bookmarkEnd w:id="379"/>
    </w:p>
    <w:p w14:paraId="271033DC" w14:textId="77777777" w:rsidR="00855AC7" w:rsidRDefault="00855AC7" w:rsidP="008A6A63">
      <w:pPr>
        <w:pStyle w:val="af8"/>
        <w:rPr>
          <w:rFonts w:hint="eastAsia"/>
        </w:rPr>
      </w:pPr>
      <w:r>
        <w:rPr>
          <w:rFonts w:hint="eastAsia"/>
        </w:rPr>
        <w:t>明确</w:t>
      </w:r>
      <w:r>
        <w:rPr>
          <w:rFonts w:hint="eastAsia"/>
        </w:rPr>
        <w:t>SDV</w:t>
      </w:r>
      <w:r>
        <w:rPr>
          <w:rFonts w:hint="eastAsia"/>
        </w:rPr>
        <w:t>阶段的测试重点，在本阶段主要关注</w:t>
      </w:r>
      <w:r>
        <w:rPr>
          <w:rFonts w:hint="eastAsia"/>
        </w:rPr>
        <w:t>BUILD</w:t>
      </w:r>
      <w:r>
        <w:rPr>
          <w:rFonts w:hint="eastAsia"/>
        </w:rPr>
        <w:t>的功能和性能的测试，并对测试重点</w:t>
      </w:r>
      <w:r w:rsidRPr="00922A98">
        <w:rPr>
          <w:rFonts w:hint="eastAsia"/>
        </w:rPr>
        <w:t>进行测试策略分析</w:t>
      </w:r>
      <w:r>
        <w:rPr>
          <w:rFonts w:hint="eastAsia"/>
        </w:rPr>
        <w:t>，其目的在于验证每个</w:t>
      </w:r>
      <w:r>
        <w:rPr>
          <w:rFonts w:hint="eastAsia"/>
        </w:rPr>
        <w:t>BUILD</w:t>
      </w:r>
      <w:r>
        <w:rPr>
          <w:rFonts w:hint="eastAsia"/>
        </w:rPr>
        <w:t>的功能和性能在早期达到成熟。</w:t>
      </w:r>
    </w:p>
    <w:p w14:paraId="33A24654" w14:textId="77777777" w:rsidR="00855AC7" w:rsidRDefault="00855AC7" w:rsidP="008A6A63">
      <w:pPr>
        <w:pStyle w:val="af8"/>
        <w:rPr>
          <w:rFonts w:hint="eastAsia"/>
        </w:rPr>
      </w:pPr>
      <w:r>
        <w:rPr>
          <w:rFonts w:hint="eastAsia"/>
        </w:rPr>
        <w:t>测试重点应结合目标</w:t>
      </w:r>
      <w:r w:rsidRPr="00816236">
        <w:rPr>
          <w:rFonts w:hint="eastAsia"/>
        </w:rPr>
        <w:t>市场定位和市场应用说明</w:t>
      </w:r>
      <w:r>
        <w:rPr>
          <w:rFonts w:hint="eastAsia"/>
        </w:rPr>
        <w:t>来确定，阶段的测试重点是特性级别的。</w:t>
      </w:r>
    </w:p>
    <w:p w14:paraId="7370E253" w14:textId="77777777" w:rsidR="00553DEB" w:rsidRPr="00553DEB" w:rsidRDefault="00553DEB" w:rsidP="008A6A63">
      <w:pPr>
        <w:pStyle w:val="af8"/>
        <w:rPr>
          <w:rFonts w:hint="eastAsia"/>
        </w:rPr>
      </w:pPr>
      <w:bookmarkStart w:id="380" w:name="_Toc114298133"/>
      <w:r w:rsidRPr="00553DEB">
        <w:rPr>
          <w:rFonts w:hint="eastAsia"/>
        </w:rPr>
        <w:t>对于资料测试，需要按照《</w:t>
      </w:r>
      <w:r w:rsidRPr="00553DEB">
        <w:rPr>
          <w:rFonts w:hint="eastAsia"/>
        </w:rPr>
        <w:t>IDP04G01-Information Test Strategy Guideline</w:t>
      </w:r>
      <w:r w:rsidRPr="00553DEB">
        <w:rPr>
          <w:rFonts w:hint="eastAsia"/>
        </w:rPr>
        <w:t>》以及《资料总体测试策略指导书</w:t>
      </w:r>
      <w:r w:rsidRPr="00553DEB">
        <w:rPr>
          <w:rFonts w:hint="eastAsia"/>
        </w:rPr>
        <w:t>V2.0</w:t>
      </w:r>
      <w:r w:rsidRPr="00553DEB">
        <w:rPr>
          <w:rFonts w:hint="eastAsia"/>
        </w:rPr>
        <w:t>》</w:t>
      </w:r>
      <w:r w:rsidR="00833D00">
        <w:rPr>
          <w:rFonts w:hint="eastAsia"/>
        </w:rPr>
        <w:t>（参考</w:t>
      </w:r>
      <w:smartTag w:uri="urn:schemas-microsoft-com:office:smarttags" w:element="chsdate">
        <w:smartTagPr>
          <w:attr w:name="IsROCDate" w:val="False"/>
          <w:attr w:name="IsLunarDate" w:val="False"/>
          <w:attr w:name="Day" w:val="30"/>
          <w:attr w:name="Month" w:val="12"/>
          <w:attr w:name="Year" w:val="1899"/>
        </w:smartTagPr>
        <w:r w:rsidR="00833D00">
          <w:rPr>
            <w:rFonts w:hint="eastAsia"/>
          </w:rPr>
          <w:t>3.1.3</w:t>
        </w:r>
      </w:smartTag>
      <w:r w:rsidR="00833D00">
        <w:rPr>
          <w:rFonts w:hint="eastAsia"/>
        </w:rPr>
        <w:t>章节附件）</w:t>
      </w:r>
      <w:r w:rsidRPr="00553DEB">
        <w:rPr>
          <w:rFonts w:hint="eastAsia"/>
        </w:rPr>
        <w:t>，确定资料测试的范围、方法。如有裁减，</w:t>
      </w:r>
      <w:proofErr w:type="gramStart"/>
      <w:r w:rsidRPr="00553DEB">
        <w:rPr>
          <w:rFonts w:hint="eastAsia"/>
        </w:rPr>
        <w:t>请记录</w:t>
      </w:r>
      <w:proofErr w:type="gramEnd"/>
      <w:r w:rsidRPr="00553DEB">
        <w:rPr>
          <w:rFonts w:hint="eastAsia"/>
        </w:rPr>
        <w:t>说明。</w:t>
      </w:r>
    </w:p>
    <w:p w14:paraId="4CA773E0" w14:textId="77777777" w:rsidR="00855AC7" w:rsidRDefault="00855AC7" w:rsidP="008A6A63">
      <w:pPr>
        <w:pStyle w:val="4"/>
        <w:keepNext/>
        <w:widowControl/>
        <w:tabs>
          <w:tab w:val="num" w:pos="765"/>
        </w:tabs>
        <w:adjustRightInd/>
        <w:spacing w:before="160" w:after="160"/>
        <w:ind w:left="1134" w:hanging="680"/>
        <w:jc w:val="both"/>
      </w:pPr>
      <w:r>
        <w:rPr>
          <w:rFonts w:hint="eastAsia"/>
        </w:rPr>
        <w:t>测试环境及工具</w:t>
      </w:r>
      <w:bookmarkEnd w:id="380"/>
    </w:p>
    <w:p w14:paraId="4F153D9A" w14:textId="77777777" w:rsidR="00855AC7" w:rsidRDefault="00855AC7" w:rsidP="008A6A63">
      <w:pPr>
        <w:pStyle w:val="af8"/>
        <w:rPr>
          <w:rFonts w:hint="eastAsia"/>
        </w:rPr>
      </w:pPr>
      <w:r>
        <w:rPr>
          <w:rFonts w:hint="eastAsia"/>
        </w:rPr>
        <w:t>描述或用图示说明进行</w:t>
      </w:r>
      <w:r>
        <w:rPr>
          <w:rFonts w:hint="eastAsia"/>
        </w:rPr>
        <w:t>SDV</w:t>
      </w:r>
      <w:r>
        <w:rPr>
          <w:rFonts w:hint="eastAsia"/>
        </w:rPr>
        <w:t>测试活动</w:t>
      </w:r>
      <w:r>
        <w:rPr>
          <w:rFonts w:hint="eastAsia"/>
        </w:rPr>
        <w:t>(</w:t>
      </w:r>
      <w:r>
        <w:rPr>
          <w:rFonts w:hint="eastAsia"/>
        </w:rPr>
        <w:t>包括可测性</w:t>
      </w:r>
      <w:r w:rsidR="00001BD8">
        <w:rPr>
          <w:rFonts w:hint="eastAsia"/>
        </w:rPr>
        <w:t>需求</w:t>
      </w:r>
      <w:r>
        <w:rPr>
          <w:rFonts w:hint="eastAsia"/>
        </w:rPr>
        <w:t>（</w:t>
      </w:r>
      <w:r w:rsidR="00001BD8">
        <w:rPr>
          <w:rFonts w:hint="eastAsia"/>
        </w:rPr>
        <w:t>测试</w:t>
      </w:r>
      <w:r>
        <w:rPr>
          <w:rFonts w:hint="eastAsia"/>
        </w:rPr>
        <w:t>装备相关）的测试活动</w:t>
      </w:r>
      <w:r>
        <w:rPr>
          <w:rFonts w:hint="eastAsia"/>
        </w:rPr>
        <w:t>)</w:t>
      </w:r>
      <w:r>
        <w:rPr>
          <w:rFonts w:hint="eastAsia"/>
        </w:rPr>
        <w:t>所需要提前规划准备的测试环境，列出所需关键物料、资源等。</w:t>
      </w:r>
    </w:p>
    <w:p w14:paraId="7CE925FE" w14:textId="77777777" w:rsidR="00855AC7" w:rsidRPr="00B65D65" w:rsidRDefault="00855AC7" w:rsidP="008A6A63">
      <w:pPr>
        <w:keepNext/>
        <w:ind w:left="708"/>
        <w:rPr>
          <w:rFonts w:hint="eastAsia"/>
          <w:i/>
          <w:iCs/>
        </w:rPr>
      </w:pPr>
    </w:p>
    <w:p w14:paraId="17637471" w14:textId="77777777" w:rsidR="00855AC7" w:rsidRDefault="00855AC7" w:rsidP="008A6A63">
      <w:pPr>
        <w:pStyle w:val="4"/>
        <w:keepNext/>
        <w:widowControl/>
        <w:tabs>
          <w:tab w:val="num" w:pos="765"/>
        </w:tabs>
        <w:adjustRightInd/>
        <w:spacing w:before="160" w:after="160"/>
        <w:ind w:left="1134" w:hanging="680"/>
        <w:jc w:val="both"/>
        <w:rPr>
          <w:rFonts w:hint="eastAsia"/>
        </w:rPr>
      </w:pPr>
      <w:r>
        <w:rPr>
          <w:rFonts w:hint="eastAsia"/>
        </w:rPr>
        <w:lastRenderedPageBreak/>
        <w:t>入口准则</w:t>
      </w:r>
    </w:p>
    <w:p w14:paraId="5D76CD91" w14:textId="77777777" w:rsidR="00855AC7" w:rsidRDefault="00855AC7" w:rsidP="008A6A63">
      <w:pPr>
        <w:pStyle w:val="af8"/>
        <w:rPr>
          <w:rFonts w:hint="eastAsia"/>
        </w:rPr>
      </w:pPr>
      <w:r w:rsidRPr="00D21646">
        <w:rPr>
          <w:rFonts w:hint="eastAsia"/>
        </w:rPr>
        <w:t>本节描述</w:t>
      </w:r>
      <w:r>
        <w:rPr>
          <w:rFonts w:hint="eastAsia"/>
        </w:rPr>
        <w:t>整个</w:t>
      </w:r>
      <w:r>
        <w:rPr>
          <w:rFonts w:hint="eastAsia"/>
        </w:rPr>
        <w:t>SDV</w:t>
      </w:r>
      <w:r>
        <w:rPr>
          <w:rFonts w:hint="eastAsia"/>
        </w:rPr>
        <w:t>测试执行阶段的入口条件，如：产品进入</w:t>
      </w:r>
      <w:r>
        <w:t>SDV</w:t>
      </w:r>
      <w:r>
        <w:rPr>
          <w:rFonts w:hint="eastAsia"/>
        </w:rPr>
        <w:t>测试执行之前应达到的质量状态。</w:t>
      </w:r>
      <w:r w:rsidRPr="00EC477B">
        <w:rPr>
          <w:rFonts w:hint="eastAsia"/>
        </w:rPr>
        <w:t>若使用流程中定义或产品线定义的规范，可说明引用的标准或参考文档各称，可以不用一一罗列。若定义了特殊的准则，则需要详细说明。</w:t>
      </w:r>
    </w:p>
    <w:p w14:paraId="31B92E8F" w14:textId="77777777" w:rsidR="00855AC7" w:rsidRPr="00B65D65" w:rsidRDefault="00855AC7" w:rsidP="008A6A63">
      <w:pPr>
        <w:keepNext/>
        <w:ind w:left="708"/>
        <w:rPr>
          <w:rFonts w:hint="eastAsia"/>
          <w:i/>
          <w:iCs/>
        </w:rPr>
      </w:pPr>
    </w:p>
    <w:p w14:paraId="283BF998" w14:textId="77777777" w:rsidR="00855AC7" w:rsidRPr="00FE2607" w:rsidRDefault="00855AC7" w:rsidP="008A6A63">
      <w:pPr>
        <w:pStyle w:val="4"/>
        <w:keepNext/>
        <w:widowControl/>
        <w:tabs>
          <w:tab w:val="num" w:pos="765"/>
        </w:tabs>
        <w:adjustRightInd/>
        <w:spacing w:before="160" w:after="160"/>
        <w:ind w:left="1134" w:hanging="680"/>
        <w:jc w:val="both"/>
      </w:pPr>
      <w:r>
        <w:rPr>
          <w:rFonts w:hint="eastAsia"/>
        </w:rPr>
        <w:t>出口准则</w:t>
      </w:r>
    </w:p>
    <w:p w14:paraId="1FE3074D" w14:textId="77777777" w:rsidR="00855AC7" w:rsidRDefault="00855AC7" w:rsidP="008A6A63">
      <w:pPr>
        <w:pStyle w:val="af8"/>
        <w:rPr>
          <w:rFonts w:hint="eastAsia"/>
        </w:rPr>
      </w:pPr>
      <w:r w:rsidRPr="00D21646">
        <w:rPr>
          <w:rFonts w:hint="eastAsia"/>
        </w:rPr>
        <w:t>本节描述</w:t>
      </w:r>
      <w:r>
        <w:rPr>
          <w:rFonts w:hint="eastAsia"/>
        </w:rPr>
        <w:t>整个</w:t>
      </w:r>
      <w:r>
        <w:rPr>
          <w:rFonts w:hint="eastAsia"/>
        </w:rPr>
        <w:t>SDV</w:t>
      </w:r>
      <w:r>
        <w:rPr>
          <w:rFonts w:hint="eastAsia"/>
        </w:rPr>
        <w:t>测试执行阶段的出口条件，如：产品经过</w:t>
      </w:r>
      <w:r>
        <w:rPr>
          <w:rFonts w:hint="eastAsia"/>
        </w:rPr>
        <w:t>SDV</w:t>
      </w:r>
      <w:r>
        <w:rPr>
          <w:rFonts w:hint="eastAsia"/>
        </w:rPr>
        <w:t>测试执行之后，达到何种质量状态后可以停止</w:t>
      </w:r>
      <w:r>
        <w:t>SDV</w:t>
      </w:r>
      <w:r>
        <w:rPr>
          <w:rFonts w:hint="eastAsia"/>
        </w:rPr>
        <w:t>测试。如</w:t>
      </w:r>
      <w:r w:rsidR="00001BD8">
        <w:rPr>
          <w:rFonts w:ascii="宋体" w:cs="宋体" w:hint="eastAsia"/>
        </w:rPr>
        <w:t>可测性需求（测试装备相关）</w:t>
      </w:r>
      <w:r w:rsidRPr="00DB2E11">
        <w:rPr>
          <w:rFonts w:ascii="宋体" w:cs="宋体" w:hint="eastAsia"/>
        </w:rPr>
        <w:t>的实现率要达</w:t>
      </w:r>
      <w:r w:rsidRPr="00DB2E11">
        <w:rPr>
          <w:rFonts w:ascii="宋体" w:cs="宋体"/>
        </w:rPr>
        <w:t>100%</w:t>
      </w:r>
      <w:r w:rsidRPr="00DB2E11">
        <w:rPr>
          <w:rFonts w:ascii="宋体" w:cs="宋体" w:hint="eastAsia"/>
        </w:rPr>
        <w:t>。</w:t>
      </w:r>
    </w:p>
    <w:p w14:paraId="639BC899" w14:textId="77777777" w:rsidR="00855AC7" w:rsidRDefault="00855AC7" w:rsidP="008A6A63">
      <w:pPr>
        <w:pStyle w:val="af8"/>
        <w:rPr>
          <w:rFonts w:hint="eastAsia"/>
        </w:rPr>
      </w:pPr>
      <w:r>
        <w:rPr>
          <w:rFonts w:hint="eastAsia"/>
        </w:rPr>
        <w:t>若使用流程中定义或产品线定义的规范，可说明引用的标准或参考文档各称，可以不用一一罗列。若定义了特殊的准则，则需要详细说明。</w:t>
      </w:r>
    </w:p>
    <w:p w14:paraId="6A6B7530" w14:textId="77777777" w:rsidR="00855AC7" w:rsidRPr="0076209A" w:rsidRDefault="00855AC7" w:rsidP="008A6A63">
      <w:pPr>
        <w:keepNext/>
        <w:ind w:leftChars="354" w:left="743"/>
        <w:rPr>
          <w:rFonts w:hint="eastAsia"/>
        </w:rPr>
      </w:pPr>
    </w:p>
    <w:p w14:paraId="377BA9F3" w14:textId="77777777" w:rsidR="00855AC7" w:rsidRPr="00FE2607" w:rsidRDefault="00855AC7" w:rsidP="008A6A63">
      <w:pPr>
        <w:pStyle w:val="1"/>
        <w:keepNext/>
        <w:widowControl/>
        <w:tabs>
          <w:tab w:val="clear" w:pos="720"/>
          <w:tab w:val="num" w:pos="630"/>
        </w:tabs>
        <w:autoSpaceDE w:val="0"/>
        <w:autoSpaceDN w:val="0"/>
        <w:spacing w:before="240" w:after="240"/>
        <w:ind w:left="630" w:hanging="432"/>
        <w:jc w:val="both"/>
      </w:pPr>
      <w:bookmarkStart w:id="381" w:name="_Toc114298135"/>
      <w:bookmarkStart w:id="382" w:name="_Toc41306871"/>
      <w:bookmarkEnd w:id="378"/>
      <w:r>
        <w:rPr>
          <w:rFonts w:hint="eastAsia"/>
        </w:rPr>
        <w:t>SIT</w:t>
      </w:r>
      <w:r>
        <w:rPr>
          <w:rFonts w:hint="eastAsia"/>
        </w:rPr>
        <w:t>策略</w:t>
      </w:r>
      <w:bookmarkEnd w:id="381"/>
      <w:bookmarkEnd w:id="382"/>
    </w:p>
    <w:p w14:paraId="1E339E41" w14:textId="77777777" w:rsidR="00855AC7" w:rsidRDefault="00855AC7" w:rsidP="008A6A63">
      <w:pPr>
        <w:pStyle w:val="af8"/>
        <w:rPr>
          <w:rFonts w:hint="eastAsia"/>
        </w:rPr>
      </w:pPr>
      <w:r>
        <w:rPr>
          <w:rFonts w:hint="eastAsia"/>
        </w:rPr>
        <w:t>本节从不同测试类型的角度明确</w:t>
      </w:r>
      <w:r>
        <w:rPr>
          <w:rFonts w:hint="eastAsia"/>
        </w:rPr>
        <w:t>SIT</w:t>
      </w:r>
      <w:r>
        <w:rPr>
          <w:rFonts w:hint="eastAsia"/>
        </w:rPr>
        <w:t>阶段在产品测试中对产品质量应起的作用和达到的目的，以及为了达到这个目的所采用的各项策略。</w:t>
      </w:r>
      <w:r w:rsidRPr="00FA52B0">
        <w:rPr>
          <w:rFonts w:hint="eastAsia"/>
        </w:rPr>
        <w:t>值得注意的是：</w:t>
      </w:r>
      <w:r w:rsidRPr="00FA52B0">
        <w:t>SIT</w:t>
      </w:r>
      <w:r w:rsidRPr="00FA52B0">
        <w:rPr>
          <w:rFonts w:hint="eastAsia"/>
        </w:rPr>
        <w:t>和</w:t>
      </w:r>
      <w:r w:rsidRPr="00FA52B0">
        <w:t>SDV</w:t>
      </w:r>
      <w:r w:rsidRPr="00FA52B0">
        <w:rPr>
          <w:rFonts w:hint="eastAsia"/>
        </w:rPr>
        <w:t>中有些测试项目名称类似，</w:t>
      </w:r>
      <w:r>
        <w:rPr>
          <w:rFonts w:hint="eastAsia"/>
        </w:rPr>
        <w:t>但</w:t>
      </w:r>
      <w:r w:rsidRPr="00FA52B0">
        <w:rPr>
          <w:rFonts w:hint="eastAsia"/>
        </w:rPr>
        <w:t>它们在</w:t>
      </w:r>
      <w:r w:rsidRPr="00FA52B0">
        <w:t>SIT</w:t>
      </w:r>
      <w:r w:rsidRPr="00FA52B0">
        <w:rPr>
          <w:rFonts w:hint="eastAsia"/>
        </w:rPr>
        <w:t>和</w:t>
      </w:r>
      <w:r w:rsidRPr="00FA52B0">
        <w:t>SDV</w:t>
      </w:r>
      <w:r w:rsidRPr="00FA52B0">
        <w:rPr>
          <w:rFonts w:hint="eastAsia"/>
        </w:rPr>
        <w:t>目的</w:t>
      </w:r>
      <w:r>
        <w:rPr>
          <w:rFonts w:hint="eastAsia"/>
        </w:rPr>
        <w:t>和验证对象</w:t>
      </w:r>
      <w:r w:rsidRPr="00FA52B0">
        <w:rPr>
          <w:rFonts w:hint="eastAsia"/>
        </w:rPr>
        <w:t>上</w:t>
      </w:r>
      <w:r>
        <w:rPr>
          <w:rFonts w:hint="eastAsia"/>
        </w:rPr>
        <w:t>有所</w:t>
      </w:r>
      <w:r w:rsidRPr="00FA52B0">
        <w:rPr>
          <w:rFonts w:hint="eastAsia"/>
        </w:rPr>
        <w:t>不同。</w:t>
      </w:r>
    </w:p>
    <w:p w14:paraId="3D4AE853" w14:textId="77777777" w:rsidR="00855AC7" w:rsidRDefault="00855AC7" w:rsidP="008A6A63">
      <w:pPr>
        <w:pStyle w:val="af8"/>
        <w:rPr>
          <w:rFonts w:hint="eastAsia"/>
        </w:rPr>
      </w:pPr>
      <w:r w:rsidRPr="00FA52B0">
        <w:t>SIT</w:t>
      </w:r>
      <w:r w:rsidRPr="00FA52B0">
        <w:rPr>
          <w:rFonts w:hint="eastAsia"/>
        </w:rPr>
        <w:t>是验证性、符合性的测试；</w:t>
      </w:r>
      <w:r w:rsidRPr="00FA52B0">
        <w:t>SDV</w:t>
      </w:r>
      <w:r w:rsidRPr="00FA52B0">
        <w:rPr>
          <w:rFonts w:hint="eastAsia"/>
        </w:rPr>
        <w:t>是攻击性的测试，以发现问题为目的</w:t>
      </w:r>
      <w:r>
        <w:rPr>
          <w:rFonts w:hint="eastAsia"/>
        </w:rPr>
        <w:t>；</w:t>
      </w:r>
    </w:p>
    <w:p w14:paraId="7DBF8147" w14:textId="77777777" w:rsidR="00855AC7" w:rsidRPr="003D0D36" w:rsidRDefault="00855AC7" w:rsidP="008A6A63">
      <w:pPr>
        <w:pStyle w:val="af8"/>
        <w:rPr>
          <w:rFonts w:hint="eastAsia"/>
        </w:rPr>
      </w:pPr>
      <w:r>
        <w:rPr>
          <w:rFonts w:hint="eastAsia"/>
        </w:rPr>
        <w:t>SIT</w:t>
      </w:r>
      <w:r>
        <w:rPr>
          <w:rFonts w:hint="eastAsia"/>
        </w:rPr>
        <w:t>主要完成初始产品的系统级各类属性的验证，而</w:t>
      </w:r>
      <w:r>
        <w:rPr>
          <w:rFonts w:hint="eastAsia"/>
        </w:rPr>
        <w:t>SDV</w:t>
      </w:r>
      <w:r>
        <w:rPr>
          <w:rFonts w:hint="eastAsia"/>
        </w:rPr>
        <w:t>是验证</w:t>
      </w:r>
      <w:r>
        <w:rPr>
          <w:rFonts w:hint="eastAsia"/>
        </w:rPr>
        <w:t>BUILD</w:t>
      </w:r>
      <w:r>
        <w:rPr>
          <w:rFonts w:hint="eastAsia"/>
        </w:rPr>
        <w:t>各类属性（包括功能）的测试</w:t>
      </w:r>
      <w:r w:rsidRPr="00FA52B0">
        <w:rPr>
          <w:rFonts w:hint="eastAsia"/>
        </w:rPr>
        <w:t>。</w:t>
      </w:r>
    </w:p>
    <w:p w14:paraId="36CF8BC9" w14:textId="77777777" w:rsidR="00855AC7" w:rsidRDefault="00855AC7" w:rsidP="008A6A63">
      <w:pPr>
        <w:pStyle w:val="4"/>
        <w:keepNext/>
        <w:widowControl/>
        <w:tabs>
          <w:tab w:val="num" w:pos="765"/>
        </w:tabs>
        <w:adjustRightInd/>
        <w:spacing w:before="160" w:after="160"/>
        <w:ind w:left="1134" w:hanging="680"/>
        <w:jc w:val="both"/>
        <w:rPr>
          <w:rFonts w:hint="eastAsia"/>
        </w:rPr>
      </w:pPr>
      <w:bookmarkStart w:id="383" w:name="_Toc114298136"/>
      <w:r w:rsidRPr="00922A98">
        <w:rPr>
          <w:rFonts w:hint="eastAsia"/>
        </w:rPr>
        <w:t>测试重点</w:t>
      </w:r>
      <w:bookmarkEnd w:id="383"/>
    </w:p>
    <w:p w14:paraId="533275C2" w14:textId="77777777" w:rsidR="00855AC7" w:rsidRDefault="00855AC7" w:rsidP="008A6A63">
      <w:pPr>
        <w:pStyle w:val="af8"/>
        <w:rPr>
          <w:rFonts w:hint="eastAsia"/>
        </w:rPr>
      </w:pPr>
      <w:r>
        <w:rPr>
          <w:rFonts w:hint="eastAsia"/>
        </w:rPr>
        <w:t>明确</w:t>
      </w:r>
      <w:r>
        <w:rPr>
          <w:rFonts w:hint="eastAsia"/>
        </w:rPr>
        <w:t>SIT</w:t>
      </w:r>
      <w:r>
        <w:rPr>
          <w:rFonts w:hint="eastAsia"/>
        </w:rPr>
        <w:t>阶段的测试重点，</w:t>
      </w:r>
      <w:r w:rsidDel="000246A5">
        <w:rPr>
          <w:rFonts w:hint="eastAsia"/>
        </w:rPr>
        <w:t xml:space="preserve"> </w:t>
      </w:r>
    </w:p>
    <w:p w14:paraId="51DC8837" w14:textId="77777777" w:rsidR="00855AC7" w:rsidRDefault="00855AC7" w:rsidP="008A6A63">
      <w:pPr>
        <w:pStyle w:val="af8"/>
        <w:rPr>
          <w:rFonts w:hint="eastAsia"/>
        </w:rPr>
      </w:pPr>
      <w:r>
        <w:rPr>
          <w:rFonts w:hint="eastAsia"/>
        </w:rPr>
        <w:t>对于系统不同属性的详细的测试策略在后续测试执行策略（</w:t>
      </w:r>
      <w:r>
        <w:rPr>
          <w:rFonts w:hint="eastAsia"/>
        </w:rPr>
        <w:t>SIT</w:t>
      </w:r>
      <w:r>
        <w:rPr>
          <w:rFonts w:hint="eastAsia"/>
        </w:rPr>
        <w:t>部分）文档中描述。</w:t>
      </w:r>
    </w:p>
    <w:p w14:paraId="14627FAC" w14:textId="77777777" w:rsidR="00210742" w:rsidRPr="008638DE" w:rsidRDefault="00210742" w:rsidP="008A6A63">
      <w:pPr>
        <w:pStyle w:val="af8"/>
        <w:rPr>
          <w:rFonts w:hint="eastAsia"/>
        </w:rPr>
      </w:pPr>
      <w:bookmarkStart w:id="384" w:name="_Toc114298137"/>
      <w:r w:rsidRPr="004E261B">
        <w:rPr>
          <w:rFonts w:hint="eastAsia"/>
        </w:rPr>
        <w:t>对于资料测试，需要按照《</w:t>
      </w:r>
      <w:r w:rsidRPr="004E261B">
        <w:rPr>
          <w:rFonts w:hint="eastAsia"/>
        </w:rPr>
        <w:t>IDP04G01-Information Test Strategy Guideline</w:t>
      </w:r>
      <w:r w:rsidRPr="004E261B">
        <w:rPr>
          <w:rFonts w:hint="eastAsia"/>
        </w:rPr>
        <w:t>》</w:t>
      </w:r>
      <w:r>
        <w:rPr>
          <w:rFonts w:hint="eastAsia"/>
        </w:rPr>
        <w:t>以及《资料总体测试策略指导书</w:t>
      </w:r>
      <w:r>
        <w:rPr>
          <w:rFonts w:hint="eastAsia"/>
        </w:rPr>
        <w:t>V2.0</w:t>
      </w:r>
      <w:r>
        <w:rPr>
          <w:rFonts w:hint="eastAsia"/>
        </w:rPr>
        <w:t>》</w:t>
      </w:r>
      <w:r w:rsidR="006C37CC">
        <w:rPr>
          <w:rFonts w:hint="eastAsia"/>
        </w:rPr>
        <w:t>（参考</w:t>
      </w:r>
      <w:smartTag w:uri="urn:schemas-microsoft-com:office:smarttags" w:element="chsdate">
        <w:smartTagPr>
          <w:attr w:name="IsROCDate" w:val="False"/>
          <w:attr w:name="IsLunarDate" w:val="False"/>
          <w:attr w:name="Day" w:val="30"/>
          <w:attr w:name="Month" w:val="12"/>
          <w:attr w:name="Year" w:val="1899"/>
        </w:smartTagPr>
        <w:r w:rsidR="006C37CC">
          <w:rPr>
            <w:rFonts w:hint="eastAsia"/>
          </w:rPr>
          <w:t>3.1.3</w:t>
        </w:r>
      </w:smartTag>
      <w:r w:rsidR="006C37CC">
        <w:rPr>
          <w:rFonts w:hint="eastAsia"/>
        </w:rPr>
        <w:t>章节附件）</w:t>
      </w:r>
      <w:r w:rsidRPr="004E261B">
        <w:rPr>
          <w:rFonts w:hint="eastAsia"/>
        </w:rPr>
        <w:t>，确定</w:t>
      </w:r>
      <w:r>
        <w:rPr>
          <w:rFonts w:hint="eastAsia"/>
        </w:rPr>
        <w:t>资料</w:t>
      </w:r>
      <w:r w:rsidRPr="004E261B">
        <w:rPr>
          <w:rFonts w:hint="eastAsia"/>
        </w:rPr>
        <w:t>测试的</w:t>
      </w:r>
      <w:r>
        <w:rPr>
          <w:rFonts w:hint="eastAsia"/>
        </w:rPr>
        <w:t>范围、方法</w:t>
      </w:r>
      <w:r w:rsidRPr="004E261B">
        <w:rPr>
          <w:rFonts w:hint="eastAsia"/>
        </w:rPr>
        <w:t>。</w:t>
      </w:r>
      <w:r>
        <w:rPr>
          <w:rFonts w:hint="eastAsia"/>
        </w:rPr>
        <w:t>如有裁减，</w:t>
      </w:r>
      <w:proofErr w:type="gramStart"/>
      <w:r>
        <w:rPr>
          <w:rFonts w:hint="eastAsia"/>
        </w:rPr>
        <w:t>请记录</w:t>
      </w:r>
      <w:proofErr w:type="gramEnd"/>
      <w:r>
        <w:rPr>
          <w:rFonts w:hint="eastAsia"/>
        </w:rPr>
        <w:t>说明。</w:t>
      </w:r>
    </w:p>
    <w:p w14:paraId="21C8AD39" w14:textId="77777777" w:rsidR="00855AC7" w:rsidRPr="00210742" w:rsidRDefault="00855AC7" w:rsidP="008A6A63">
      <w:pPr>
        <w:pStyle w:val="af7"/>
        <w:rPr>
          <w:rFonts w:hint="eastAsia"/>
        </w:rPr>
      </w:pPr>
    </w:p>
    <w:p w14:paraId="2AAA1EFA" w14:textId="77777777" w:rsidR="00855AC7" w:rsidRDefault="00855AC7" w:rsidP="008A6A63">
      <w:pPr>
        <w:pStyle w:val="4"/>
        <w:keepNext/>
        <w:widowControl/>
        <w:tabs>
          <w:tab w:val="num" w:pos="765"/>
        </w:tabs>
        <w:adjustRightInd/>
        <w:spacing w:before="160" w:after="160"/>
        <w:ind w:left="1134" w:hanging="680"/>
        <w:jc w:val="both"/>
        <w:rPr>
          <w:rFonts w:hint="eastAsia"/>
        </w:rPr>
      </w:pPr>
      <w:r>
        <w:rPr>
          <w:rFonts w:hint="eastAsia"/>
        </w:rPr>
        <w:t>测试环境及工具</w:t>
      </w:r>
      <w:bookmarkEnd w:id="384"/>
    </w:p>
    <w:p w14:paraId="5B732A4B" w14:textId="77777777" w:rsidR="00855AC7" w:rsidRDefault="00855AC7" w:rsidP="008A6A63">
      <w:pPr>
        <w:pStyle w:val="af8"/>
        <w:rPr>
          <w:rFonts w:hint="eastAsia"/>
        </w:rPr>
      </w:pPr>
      <w:r>
        <w:rPr>
          <w:rFonts w:hint="eastAsia"/>
        </w:rPr>
        <w:lastRenderedPageBreak/>
        <w:t>描述或用图示说明进行</w:t>
      </w:r>
      <w:r>
        <w:rPr>
          <w:rFonts w:hint="eastAsia"/>
        </w:rPr>
        <w:t>SIT</w:t>
      </w:r>
      <w:r>
        <w:rPr>
          <w:rFonts w:hint="eastAsia"/>
        </w:rPr>
        <w:t>测试所需要提前规划准备的测试环境，列出所需关键物料、资源等。</w:t>
      </w:r>
    </w:p>
    <w:p w14:paraId="6C2A7867" w14:textId="77777777" w:rsidR="00855AC7" w:rsidRPr="00B65D65" w:rsidRDefault="00855AC7" w:rsidP="008A6A63">
      <w:pPr>
        <w:keepNext/>
        <w:ind w:left="708"/>
        <w:rPr>
          <w:rFonts w:hint="eastAsia"/>
          <w:i/>
          <w:iCs/>
        </w:rPr>
      </w:pPr>
    </w:p>
    <w:p w14:paraId="3459FC9B" w14:textId="77777777" w:rsidR="00855AC7" w:rsidRDefault="00855AC7" w:rsidP="008A6A63">
      <w:pPr>
        <w:pStyle w:val="4"/>
        <w:keepNext/>
        <w:widowControl/>
        <w:tabs>
          <w:tab w:val="num" w:pos="765"/>
        </w:tabs>
        <w:adjustRightInd/>
        <w:spacing w:before="160" w:after="160"/>
        <w:ind w:left="1134" w:hanging="680"/>
        <w:jc w:val="both"/>
        <w:rPr>
          <w:rFonts w:hint="eastAsia"/>
        </w:rPr>
      </w:pPr>
      <w:r>
        <w:rPr>
          <w:rFonts w:hint="eastAsia"/>
        </w:rPr>
        <w:t>入口准则</w:t>
      </w:r>
    </w:p>
    <w:p w14:paraId="7B3CA371" w14:textId="77777777" w:rsidR="00855AC7" w:rsidRPr="00B65D65" w:rsidRDefault="00855AC7" w:rsidP="008A6A63">
      <w:pPr>
        <w:pStyle w:val="af8"/>
        <w:rPr>
          <w:rFonts w:hint="eastAsia"/>
          <w:iCs/>
          <w:color w:val="auto"/>
        </w:rPr>
      </w:pPr>
      <w:r w:rsidRPr="00D21646">
        <w:rPr>
          <w:rFonts w:hint="eastAsia"/>
        </w:rPr>
        <w:t>本节描述</w:t>
      </w:r>
      <w:r>
        <w:rPr>
          <w:rFonts w:hint="eastAsia"/>
        </w:rPr>
        <w:t>整个</w:t>
      </w:r>
      <w:r>
        <w:rPr>
          <w:rFonts w:hint="eastAsia"/>
        </w:rPr>
        <w:t>SIT</w:t>
      </w:r>
      <w:r>
        <w:rPr>
          <w:rFonts w:hint="eastAsia"/>
        </w:rPr>
        <w:t>测试执行阶段的入口条件，如：产品进入</w:t>
      </w:r>
      <w:r>
        <w:t>S</w:t>
      </w:r>
      <w:r>
        <w:rPr>
          <w:rFonts w:hint="eastAsia"/>
        </w:rPr>
        <w:t>IT</w:t>
      </w:r>
      <w:r>
        <w:rPr>
          <w:rFonts w:hint="eastAsia"/>
        </w:rPr>
        <w:t>测试执行之前应达到的质量状态。</w:t>
      </w:r>
    </w:p>
    <w:p w14:paraId="60571DC9" w14:textId="77777777" w:rsidR="00855AC7" w:rsidRPr="00B65D65" w:rsidRDefault="00855AC7" w:rsidP="008A6A63">
      <w:pPr>
        <w:keepNext/>
        <w:ind w:left="708"/>
        <w:rPr>
          <w:rFonts w:hint="eastAsia"/>
          <w:i/>
          <w:iCs/>
        </w:rPr>
      </w:pPr>
    </w:p>
    <w:p w14:paraId="091E8C0D" w14:textId="77777777" w:rsidR="00855AC7" w:rsidRDefault="00855AC7" w:rsidP="008A6A63">
      <w:pPr>
        <w:pStyle w:val="4"/>
        <w:keepNext/>
        <w:widowControl/>
        <w:tabs>
          <w:tab w:val="num" w:pos="765"/>
        </w:tabs>
        <w:adjustRightInd/>
        <w:spacing w:before="160" w:after="160"/>
        <w:ind w:left="1134" w:hanging="680"/>
        <w:jc w:val="both"/>
        <w:rPr>
          <w:rFonts w:hint="eastAsia"/>
        </w:rPr>
      </w:pPr>
      <w:r>
        <w:rPr>
          <w:rFonts w:hint="eastAsia"/>
        </w:rPr>
        <w:t>出口准则</w:t>
      </w:r>
    </w:p>
    <w:p w14:paraId="73EF9501" w14:textId="77777777" w:rsidR="00855AC7" w:rsidRPr="0076209A" w:rsidRDefault="00855AC7" w:rsidP="008A6A63">
      <w:pPr>
        <w:pStyle w:val="af8"/>
        <w:rPr>
          <w:rFonts w:hint="eastAsia"/>
        </w:rPr>
      </w:pPr>
      <w:r w:rsidRPr="00D21646">
        <w:rPr>
          <w:rFonts w:hint="eastAsia"/>
        </w:rPr>
        <w:t>本节描述</w:t>
      </w:r>
      <w:r>
        <w:rPr>
          <w:rFonts w:hint="eastAsia"/>
        </w:rPr>
        <w:t>整个</w:t>
      </w:r>
      <w:r>
        <w:rPr>
          <w:rFonts w:hint="eastAsia"/>
        </w:rPr>
        <w:t>SIT</w:t>
      </w:r>
      <w:r>
        <w:rPr>
          <w:rFonts w:hint="eastAsia"/>
        </w:rPr>
        <w:t>测试执行阶段的出口条件，如：产品经过</w:t>
      </w:r>
      <w:r>
        <w:rPr>
          <w:rFonts w:hint="eastAsia"/>
        </w:rPr>
        <w:t>SIT</w:t>
      </w:r>
      <w:r>
        <w:rPr>
          <w:rFonts w:hint="eastAsia"/>
        </w:rPr>
        <w:t>测试执行之后，达到何种质量状态后可以停止</w:t>
      </w:r>
      <w:r>
        <w:t>S</w:t>
      </w:r>
      <w:r>
        <w:rPr>
          <w:rFonts w:hint="eastAsia"/>
        </w:rPr>
        <w:t>IT</w:t>
      </w:r>
      <w:r>
        <w:rPr>
          <w:rFonts w:hint="eastAsia"/>
        </w:rPr>
        <w:t>测试。</w:t>
      </w:r>
      <w:r w:rsidRPr="00DB2E11">
        <w:rPr>
          <w:rFonts w:ascii="宋体" w:cs="宋体" w:hint="eastAsia"/>
        </w:rPr>
        <w:t>必备的出口条件之一：</w:t>
      </w:r>
      <w:r w:rsidR="00001BD8">
        <w:rPr>
          <w:rFonts w:ascii="宋体" w:cs="宋体" w:hint="eastAsia"/>
        </w:rPr>
        <w:t>可测性需求（测试装备相关）</w:t>
      </w:r>
      <w:r w:rsidRPr="00DB2E11">
        <w:rPr>
          <w:rFonts w:ascii="宋体" w:cs="宋体" w:hint="eastAsia"/>
        </w:rPr>
        <w:t>的实现率要达</w:t>
      </w:r>
      <w:r w:rsidRPr="00DB2E11">
        <w:rPr>
          <w:rFonts w:ascii="宋体" w:cs="宋体"/>
        </w:rPr>
        <w:t>100%</w:t>
      </w:r>
      <w:r w:rsidRPr="00DB2E11">
        <w:rPr>
          <w:rFonts w:ascii="宋体" w:cs="宋体" w:hint="eastAsia"/>
        </w:rPr>
        <w:t>。</w:t>
      </w:r>
    </w:p>
    <w:p w14:paraId="49342FBD" w14:textId="77777777" w:rsidR="00855AC7" w:rsidRDefault="00855AC7" w:rsidP="008A6A63">
      <w:pPr>
        <w:pStyle w:val="af8"/>
        <w:rPr>
          <w:rFonts w:hint="eastAsia"/>
        </w:rPr>
      </w:pPr>
      <w:r>
        <w:rPr>
          <w:rFonts w:hint="eastAsia"/>
        </w:rPr>
        <w:t>资料测试是</w:t>
      </w:r>
      <w:r w:rsidRPr="00242116">
        <w:rPr>
          <w:rFonts w:hint="eastAsia"/>
        </w:rPr>
        <w:t>出</w:t>
      </w:r>
      <w:r>
        <w:rPr>
          <w:rFonts w:hint="eastAsia"/>
        </w:rPr>
        <w:t>口准则的必要条件，必须考虑。</w:t>
      </w:r>
    </w:p>
    <w:p w14:paraId="7218408C" w14:textId="77777777" w:rsidR="00855AC7" w:rsidRDefault="002469BA" w:rsidP="002469BA">
      <w:pPr>
        <w:pStyle w:val="af8"/>
        <w:rPr>
          <w:rFonts w:hint="eastAsia"/>
        </w:rPr>
      </w:pPr>
      <w:proofErr w:type="spellStart"/>
      <w:r>
        <w:rPr>
          <w:rFonts w:hint="eastAsia"/>
        </w:rPr>
        <w:t>DFx</w:t>
      </w:r>
      <w:proofErr w:type="spellEnd"/>
      <w:r>
        <w:rPr>
          <w:rFonts w:hint="eastAsia"/>
        </w:rPr>
        <w:t>相关测试是出口准则的必要条件，必</w:t>
      </w:r>
      <w:r w:rsidR="008C7634">
        <w:rPr>
          <w:rFonts w:hint="eastAsia"/>
        </w:rPr>
        <w:t>须</w:t>
      </w:r>
      <w:r>
        <w:rPr>
          <w:rFonts w:hint="eastAsia"/>
        </w:rPr>
        <w:t>考虑。</w:t>
      </w:r>
    </w:p>
    <w:p w14:paraId="2771215D" w14:textId="77777777" w:rsidR="00FF6FA8" w:rsidRPr="002469BA" w:rsidRDefault="00FF6FA8" w:rsidP="00FF6FA8">
      <w:pPr>
        <w:pStyle w:val="af8"/>
        <w:rPr>
          <w:rFonts w:hint="eastAsia"/>
        </w:rPr>
      </w:pPr>
      <w:r w:rsidRPr="00FF6FA8">
        <w:rPr>
          <w:rFonts w:hint="eastAsia"/>
        </w:rPr>
        <w:t>PDU</w:t>
      </w:r>
      <w:r w:rsidRPr="00FF6FA8">
        <w:rPr>
          <w:rFonts w:hint="eastAsia"/>
        </w:rPr>
        <w:t>明确该版本是否</w:t>
      </w:r>
      <w:r w:rsidR="007D6058">
        <w:rPr>
          <w:rFonts w:hint="eastAsia"/>
        </w:rPr>
        <w:t>要</w:t>
      </w:r>
      <w:r w:rsidRPr="00FF6FA8">
        <w:rPr>
          <w:rFonts w:hint="eastAsia"/>
        </w:rPr>
        <w:t>输出</w:t>
      </w:r>
      <w:r w:rsidRPr="00FF6FA8">
        <w:rPr>
          <w:rFonts w:hint="eastAsia"/>
        </w:rPr>
        <w:t>Test</w:t>
      </w:r>
      <w:r>
        <w:rPr>
          <w:rFonts w:hint="eastAsia"/>
        </w:rPr>
        <w:t xml:space="preserve"> R</w:t>
      </w:r>
      <w:r w:rsidRPr="00FF6FA8">
        <w:rPr>
          <w:rFonts w:hint="eastAsia"/>
        </w:rPr>
        <w:t>eport</w:t>
      </w:r>
      <w:r>
        <w:rPr>
          <w:rFonts w:hint="eastAsia"/>
        </w:rPr>
        <w:t>（</w:t>
      </w:r>
      <w:r>
        <w:rPr>
          <w:rFonts w:hint="eastAsia"/>
        </w:rPr>
        <w:t>For Customer</w:t>
      </w:r>
      <w:r>
        <w:rPr>
          <w:rFonts w:hint="eastAsia"/>
        </w:rPr>
        <w:t>）</w:t>
      </w:r>
      <w:r w:rsidR="000F07B1">
        <w:rPr>
          <w:rFonts w:hint="eastAsia"/>
        </w:rPr>
        <w:t>。</w:t>
      </w:r>
    </w:p>
    <w:p w14:paraId="3A19B2D8" w14:textId="77777777" w:rsidR="00855AC7" w:rsidRPr="00FE2607" w:rsidRDefault="00855AC7" w:rsidP="008A6A63">
      <w:pPr>
        <w:pStyle w:val="1"/>
        <w:keepNext/>
        <w:widowControl/>
        <w:tabs>
          <w:tab w:val="clear" w:pos="720"/>
          <w:tab w:val="num" w:pos="630"/>
        </w:tabs>
        <w:autoSpaceDE w:val="0"/>
        <w:autoSpaceDN w:val="0"/>
        <w:spacing w:before="240" w:after="240"/>
        <w:ind w:left="630" w:hanging="432"/>
        <w:jc w:val="both"/>
      </w:pPr>
      <w:bookmarkStart w:id="385" w:name="_Toc114298139"/>
      <w:bookmarkStart w:id="386" w:name="_Toc41306872"/>
      <w:r>
        <w:rPr>
          <w:rFonts w:hint="eastAsia"/>
        </w:rPr>
        <w:t>SVT</w:t>
      </w:r>
      <w:r>
        <w:rPr>
          <w:rFonts w:hint="eastAsia"/>
        </w:rPr>
        <w:t>策略</w:t>
      </w:r>
      <w:bookmarkEnd w:id="385"/>
      <w:bookmarkEnd w:id="386"/>
    </w:p>
    <w:p w14:paraId="06EEDBF1" w14:textId="77777777" w:rsidR="00855AC7" w:rsidRDefault="00855AC7" w:rsidP="008A6A63">
      <w:pPr>
        <w:pStyle w:val="af8"/>
        <w:rPr>
          <w:rFonts w:hint="eastAsia"/>
        </w:rPr>
      </w:pPr>
      <w:r>
        <w:rPr>
          <w:rFonts w:hint="eastAsia"/>
        </w:rPr>
        <w:t>本节应明确</w:t>
      </w:r>
      <w:r>
        <w:rPr>
          <w:rFonts w:hint="eastAsia"/>
        </w:rPr>
        <w:t>SVT</w:t>
      </w:r>
      <w:r>
        <w:rPr>
          <w:rFonts w:hint="eastAsia"/>
        </w:rPr>
        <w:t>、</w:t>
      </w:r>
      <w:r>
        <w:rPr>
          <w:rFonts w:hint="eastAsia"/>
        </w:rPr>
        <w:t>SVT2</w:t>
      </w:r>
      <w:r>
        <w:rPr>
          <w:rFonts w:hint="eastAsia"/>
        </w:rPr>
        <w:t>阶段在产品测试中对产品质量应起的作用和达到的目的，以及为达到目的所采用的各项策略。对于</w:t>
      </w:r>
      <w:r>
        <w:t>SVT</w:t>
      </w:r>
      <w:r>
        <w:rPr>
          <w:rFonts w:hint="eastAsia"/>
        </w:rPr>
        <w:t>测试中所要进行的各专项测试（可靠性测试、一</w:t>
      </w:r>
      <w:r>
        <w:rPr>
          <w:rFonts w:hint="eastAsia"/>
        </w:rPr>
        <w:lastRenderedPageBreak/>
        <w:t>致性测试</w:t>
      </w:r>
      <w:r w:rsidR="00695023">
        <w:rPr>
          <w:rFonts w:hint="eastAsia"/>
        </w:rPr>
        <w:t>、</w:t>
      </w:r>
      <w:r w:rsidR="00695023" w:rsidRPr="00695023">
        <w:rPr>
          <w:rFonts w:hint="eastAsia"/>
        </w:rPr>
        <w:t>商用</w:t>
      </w:r>
      <w:r w:rsidR="00695023" w:rsidRPr="00695023">
        <w:rPr>
          <w:rFonts w:hint="eastAsia"/>
        </w:rPr>
        <w:t>License</w:t>
      </w:r>
      <w:r w:rsidR="00695023" w:rsidRPr="00695023">
        <w:rPr>
          <w:rFonts w:hint="eastAsia"/>
        </w:rPr>
        <w:t>可安装性验证测试</w:t>
      </w:r>
      <w:r w:rsidRPr="00695023">
        <w:rPr>
          <w:rFonts w:hint="eastAsia"/>
        </w:rPr>
        <w:t>）</w:t>
      </w:r>
      <w:r>
        <w:rPr>
          <w:rFonts w:hint="eastAsia"/>
        </w:rPr>
        <w:t>，可简要描述各自的测试目的和策略，详细的策略在后续测试执行策略（</w:t>
      </w:r>
      <w:r>
        <w:rPr>
          <w:rFonts w:hint="eastAsia"/>
        </w:rPr>
        <w:t>SVT</w:t>
      </w:r>
      <w:r>
        <w:rPr>
          <w:rFonts w:hint="eastAsia"/>
        </w:rPr>
        <w:t>部分）文档中描述。</w:t>
      </w:r>
    </w:p>
    <w:p w14:paraId="14786D5E" w14:textId="77777777" w:rsidR="00855AC7" w:rsidRDefault="00855AC7" w:rsidP="008A6A63">
      <w:pPr>
        <w:pStyle w:val="4"/>
        <w:keepNext/>
        <w:widowControl/>
        <w:tabs>
          <w:tab w:val="num" w:pos="765"/>
        </w:tabs>
        <w:adjustRightInd/>
        <w:spacing w:before="160" w:after="160"/>
        <w:ind w:left="1134" w:hanging="680"/>
        <w:jc w:val="both"/>
        <w:rPr>
          <w:rFonts w:hint="eastAsia"/>
        </w:rPr>
      </w:pPr>
      <w:bookmarkStart w:id="387" w:name="_Toc114298140"/>
      <w:r w:rsidRPr="00922A98">
        <w:rPr>
          <w:rFonts w:hint="eastAsia"/>
        </w:rPr>
        <w:t>测试重点</w:t>
      </w:r>
      <w:bookmarkEnd w:id="387"/>
    </w:p>
    <w:p w14:paraId="6B086731" w14:textId="77777777" w:rsidR="00855AC7" w:rsidRDefault="00855AC7" w:rsidP="008A6A63">
      <w:pPr>
        <w:pStyle w:val="af8"/>
        <w:rPr>
          <w:rFonts w:hint="eastAsia"/>
        </w:rPr>
      </w:pPr>
      <w:r>
        <w:rPr>
          <w:rFonts w:hint="eastAsia"/>
        </w:rPr>
        <w:t>明确</w:t>
      </w:r>
      <w:r>
        <w:rPr>
          <w:rFonts w:hint="eastAsia"/>
        </w:rPr>
        <w:t>SVT</w:t>
      </w:r>
      <w:r>
        <w:rPr>
          <w:rFonts w:hint="eastAsia"/>
        </w:rPr>
        <w:t>阶段的测试重点，可依产品具体情况确定测试重点的增删。</w:t>
      </w:r>
    </w:p>
    <w:p w14:paraId="3C6BBDE9" w14:textId="77777777" w:rsidR="00855AC7" w:rsidRPr="00B65D65" w:rsidRDefault="00855AC7" w:rsidP="008A6A63">
      <w:pPr>
        <w:keepNext/>
        <w:ind w:left="708"/>
        <w:rPr>
          <w:rFonts w:hint="eastAsia"/>
          <w:i/>
          <w:iCs/>
        </w:rPr>
      </w:pPr>
      <w:bookmarkStart w:id="388" w:name="_Toc114298141"/>
    </w:p>
    <w:p w14:paraId="0C6157E8" w14:textId="77777777" w:rsidR="00855AC7" w:rsidRDefault="00855AC7" w:rsidP="008A6A63">
      <w:pPr>
        <w:pStyle w:val="4"/>
        <w:keepNext/>
        <w:widowControl/>
        <w:tabs>
          <w:tab w:val="num" w:pos="765"/>
        </w:tabs>
        <w:adjustRightInd/>
        <w:spacing w:before="160" w:after="160"/>
        <w:ind w:left="1134" w:hanging="680"/>
        <w:jc w:val="both"/>
        <w:rPr>
          <w:rFonts w:hint="eastAsia"/>
        </w:rPr>
      </w:pPr>
      <w:r>
        <w:rPr>
          <w:rFonts w:hint="eastAsia"/>
        </w:rPr>
        <w:t>测试环境及工具</w:t>
      </w:r>
      <w:bookmarkEnd w:id="388"/>
    </w:p>
    <w:p w14:paraId="0D7624F8" w14:textId="77777777" w:rsidR="00855AC7" w:rsidRDefault="00855AC7" w:rsidP="008A6A63">
      <w:pPr>
        <w:pStyle w:val="af8"/>
        <w:rPr>
          <w:rFonts w:hint="eastAsia"/>
        </w:rPr>
      </w:pPr>
      <w:r>
        <w:rPr>
          <w:rFonts w:hint="eastAsia"/>
        </w:rPr>
        <w:t>描述或用图示说明进行</w:t>
      </w:r>
      <w:r>
        <w:rPr>
          <w:rFonts w:hint="eastAsia"/>
        </w:rPr>
        <w:t>SVT</w:t>
      </w:r>
      <w:r>
        <w:rPr>
          <w:rFonts w:hint="eastAsia"/>
        </w:rPr>
        <w:t>测试所需要提前规划准备的测试环境，列出所需关键物料、资源等。</w:t>
      </w:r>
    </w:p>
    <w:p w14:paraId="0874EEBA" w14:textId="77777777" w:rsidR="00855AC7" w:rsidRPr="00B65D65" w:rsidRDefault="00855AC7" w:rsidP="008A6A63">
      <w:pPr>
        <w:keepNext/>
        <w:ind w:left="708"/>
        <w:rPr>
          <w:rFonts w:hint="eastAsia"/>
          <w:i/>
          <w:iCs/>
        </w:rPr>
      </w:pPr>
    </w:p>
    <w:p w14:paraId="08F704A1" w14:textId="77777777" w:rsidR="00855AC7" w:rsidRDefault="00855AC7" w:rsidP="008A6A63">
      <w:pPr>
        <w:pStyle w:val="4"/>
        <w:keepNext/>
        <w:widowControl/>
        <w:tabs>
          <w:tab w:val="num" w:pos="765"/>
        </w:tabs>
        <w:adjustRightInd/>
        <w:spacing w:before="160" w:after="160"/>
        <w:ind w:left="1134" w:hanging="680"/>
        <w:jc w:val="both"/>
        <w:rPr>
          <w:rFonts w:hint="eastAsia"/>
        </w:rPr>
      </w:pPr>
      <w:r>
        <w:rPr>
          <w:rFonts w:hint="eastAsia"/>
        </w:rPr>
        <w:t>入口准则</w:t>
      </w:r>
    </w:p>
    <w:p w14:paraId="07794AAA" w14:textId="77777777" w:rsidR="00855AC7" w:rsidRDefault="00855AC7" w:rsidP="008A6A63">
      <w:pPr>
        <w:pStyle w:val="af8"/>
        <w:rPr>
          <w:rFonts w:hint="eastAsia"/>
        </w:rPr>
      </w:pPr>
      <w:r w:rsidRPr="00D21646">
        <w:rPr>
          <w:rFonts w:hint="eastAsia"/>
        </w:rPr>
        <w:t>本节描述</w:t>
      </w:r>
      <w:r>
        <w:rPr>
          <w:rFonts w:hint="eastAsia"/>
        </w:rPr>
        <w:t>整个</w:t>
      </w:r>
      <w:r>
        <w:rPr>
          <w:rFonts w:hint="eastAsia"/>
        </w:rPr>
        <w:t>SVT</w:t>
      </w:r>
      <w:r>
        <w:rPr>
          <w:rFonts w:hint="eastAsia"/>
        </w:rPr>
        <w:t>测试执行阶段的入口条件，如：产品进入</w:t>
      </w:r>
      <w:r>
        <w:t>S</w:t>
      </w:r>
      <w:r>
        <w:rPr>
          <w:rFonts w:hint="eastAsia"/>
        </w:rPr>
        <w:t>IT</w:t>
      </w:r>
      <w:r>
        <w:rPr>
          <w:rFonts w:hint="eastAsia"/>
        </w:rPr>
        <w:t>测试执行之前应达到的质量状态。</w:t>
      </w:r>
    </w:p>
    <w:p w14:paraId="53321BBF" w14:textId="77777777" w:rsidR="00855AC7" w:rsidRPr="00B65D65" w:rsidRDefault="00855AC7" w:rsidP="008A6A63">
      <w:pPr>
        <w:keepNext/>
        <w:ind w:left="708"/>
        <w:rPr>
          <w:rFonts w:hint="eastAsia"/>
          <w:i/>
          <w:iCs/>
        </w:rPr>
      </w:pPr>
    </w:p>
    <w:p w14:paraId="445F4CDF" w14:textId="77777777" w:rsidR="00855AC7" w:rsidRDefault="00855AC7" w:rsidP="008A6A63">
      <w:pPr>
        <w:pStyle w:val="4"/>
        <w:keepNext/>
        <w:widowControl/>
        <w:tabs>
          <w:tab w:val="num" w:pos="765"/>
        </w:tabs>
        <w:adjustRightInd/>
        <w:spacing w:before="160" w:after="160"/>
        <w:ind w:left="1134" w:hanging="680"/>
        <w:jc w:val="both"/>
        <w:rPr>
          <w:rFonts w:hint="eastAsia"/>
        </w:rPr>
      </w:pPr>
      <w:r>
        <w:rPr>
          <w:rFonts w:hint="eastAsia"/>
        </w:rPr>
        <w:t>出口准则</w:t>
      </w:r>
    </w:p>
    <w:p w14:paraId="1714E2BA" w14:textId="77777777" w:rsidR="00473B1D" w:rsidRPr="00473B1D" w:rsidRDefault="00855AC7" w:rsidP="00473B1D">
      <w:pPr>
        <w:pStyle w:val="af8"/>
        <w:rPr>
          <w:rFonts w:hint="eastAsia"/>
        </w:rPr>
      </w:pPr>
      <w:r w:rsidRPr="00D21646">
        <w:rPr>
          <w:rFonts w:hint="eastAsia"/>
        </w:rPr>
        <w:t>本节描述</w:t>
      </w:r>
      <w:r>
        <w:rPr>
          <w:rFonts w:hint="eastAsia"/>
        </w:rPr>
        <w:t>整个</w:t>
      </w:r>
      <w:r>
        <w:rPr>
          <w:rFonts w:hint="eastAsia"/>
        </w:rPr>
        <w:t>SVT</w:t>
      </w:r>
      <w:r>
        <w:rPr>
          <w:rFonts w:hint="eastAsia"/>
        </w:rPr>
        <w:t>测试执行阶段的出口条件，如：产品经过</w:t>
      </w:r>
      <w:r>
        <w:rPr>
          <w:rFonts w:hint="eastAsia"/>
        </w:rPr>
        <w:t>SVT</w:t>
      </w:r>
      <w:r>
        <w:rPr>
          <w:rFonts w:hint="eastAsia"/>
        </w:rPr>
        <w:t>测试执行之后，达到何种质量状态后可以停止</w:t>
      </w:r>
      <w:r>
        <w:t>S</w:t>
      </w:r>
      <w:r>
        <w:rPr>
          <w:rFonts w:hint="eastAsia"/>
        </w:rPr>
        <w:t>VT</w:t>
      </w:r>
      <w:r>
        <w:rPr>
          <w:rFonts w:hint="eastAsia"/>
        </w:rPr>
        <w:t>测试。</w:t>
      </w:r>
      <w:bookmarkStart w:id="389" w:name="_Toc114298143"/>
    </w:p>
    <w:p w14:paraId="174AB9A3" w14:textId="77777777" w:rsidR="00855AC7" w:rsidRPr="00473B1D" w:rsidRDefault="00855AC7" w:rsidP="008A6A63">
      <w:pPr>
        <w:keepNext/>
        <w:ind w:left="708"/>
        <w:rPr>
          <w:rFonts w:hint="eastAsia"/>
          <w:i/>
          <w:iCs/>
        </w:rPr>
      </w:pPr>
    </w:p>
    <w:p w14:paraId="28C0614E" w14:textId="77777777" w:rsidR="00855AC7" w:rsidRPr="00FE2607" w:rsidRDefault="00855AC7" w:rsidP="008A6A63">
      <w:pPr>
        <w:pStyle w:val="1"/>
        <w:keepNext/>
        <w:widowControl/>
        <w:tabs>
          <w:tab w:val="clear" w:pos="720"/>
          <w:tab w:val="num" w:pos="630"/>
        </w:tabs>
        <w:autoSpaceDE w:val="0"/>
        <w:autoSpaceDN w:val="0"/>
        <w:spacing w:before="240" w:after="240"/>
        <w:ind w:left="630" w:hanging="432"/>
        <w:jc w:val="both"/>
      </w:pPr>
      <w:bookmarkStart w:id="390" w:name="_Toc41306873"/>
      <w:r>
        <w:rPr>
          <w:rFonts w:hint="eastAsia"/>
        </w:rPr>
        <w:t>认证和</w:t>
      </w:r>
      <w:proofErr w:type="gramStart"/>
      <w:r>
        <w:rPr>
          <w:rFonts w:hint="eastAsia"/>
        </w:rPr>
        <w:t>标竿</w:t>
      </w:r>
      <w:proofErr w:type="gramEnd"/>
      <w:r>
        <w:rPr>
          <w:rFonts w:hint="eastAsia"/>
        </w:rPr>
        <w:t>测试策略</w:t>
      </w:r>
      <w:bookmarkEnd w:id="389"/>
      <w:bookmarkEnd w:id="390"/>
    </w:p>
    <w:p w14:paraId="7761C4ED" w14:textId="77777777" w:rsidR="00855AC7" w:rsidRDefault="00855AC7" w:rsidP="008A6A63">
      <w:pPr>
        <w:pStyle w:val="4"/>
        <w:keepNext/>
        <w:widowControl/>
        <w:tabs>
          <w:tab w:val="num" w:pos="765"/>
        </w:tabs>
        <w:adjustRightInd/>
        <w:spacing w:before="160" w:after="160"/>
        <w:ind w:left="1134" w:hanging="680"/>
        <w:jc w:val="both"/>
        <w:rPr>
          <w:rFonts w:hint="eastAsia"/>
        </w:rPr>
      </w:pPr>
      <w:bookmarkStart w:id="391" w:name="_Toc114298144"/>
      <w:r w:rsidRPr="00922A98">
        <w:rPr>
          <w:rFonts w:hint="eastAsia"/>
        </w:rPr>
        <w:t>测试重点</w:t>
      </w:r>
      <w:bookmarkEnd w:id="391"/>
    </w:p>
    <w:p w14:paraId="7CCC9EE5" w14:textId="77777777" w:rsidR="00855AC7" w:rsidRPr="00B65D65" w:rsidRDefault="00855AC7" w:rsidP="008A6A63">
      <w:pPr>
        <w:pStyle w:val="af8"/>
        <w:rPr>
          <w:rFonts w:hint="eastAsia"/>
          <w:iCs/>
          <w:color w:val="auto"/>
        </w:rPr>
      </w:pPr>
      <w:r w:rsidRPr="006E2AA9">
        <w:rPr>
          <w:rFonts w:hint="eastAsia"/>
        </w:rPr>
        <w:t>初步分析所需认证的种类（如</w:t>
      </w:r>
      <w:r w:rsidRPr="006E2AA9">
        <w:t>CE</w:t>
      </w:r>
      <w:r w:rsidRPr="006E2AA9">
        <w:rPr>
          <w:rFonts w:hint="eastAsia"/>
        </w:rPr>
        <w:t>、</w:t>
      </w:r>
      <w:r w:rsidRPr="006E2AA9">
        <w:t>UL</w:t>
      </w:r>
      <w:r w:rsidRPr="006E2AA9">
        <w:rPr>
          <w:rFonts w:hint="eastAsia"/>
        </w:rPr>
        <w:t>等国际认证，国内运营商准入测试等）</w:t>
      </w:r>
      <w:r w:rsidRPr="006E2AA9">
        <w:br/>
      </w:r>
    </w:p>
    <w:p w14:paraId="50F8BF7C" w14:textId="77777777" w:rsidR="00855AC7" w:rsidRDefault="00855AC7" w:rsidP="008A6A63">
      <w:pPr>
        <w:pStyle w:val="4"/>
        <w:keepNext/>
        <w:widowControl/>
        <w:tabs>
          <w:tab w:val="num" w:pos="765"/>
        </w:tabs>
        <w:adjustRightInd/>
        <w:spacing w:before="160" w:after="160"/>
        <w:ind w:left="1134" w:hanging="680"/>
        <w:jc w:val="both"/>
        <w:rPr>
          <w:rFonts w:hint="eastAsia"/>
        </w:rPr>
      </w:pPr>
      <w:bookmarkStart w:id="392" w:name="_Toc114298145"/>
      <w:r>
        <w:rPr>
          <w:rFonts w:hint="eastAsia"/>
        </w:rPr>
        <w:t>测试环境及工具</w:t>
      </w:r>
      <w:bookmarkEnd w:id="392"/>
    </w:p>
    <w:p w14:paraId="71D6E178" w14:textId="77777777" w:rsidR="00855AC7" w:rsidRDefault="00855AC7" w:rsidP="008A6A63">
      <w:pPr>
        <w:pStyle w:val="af8"/>
        <w:rPr>
          <w:rFonts w:hint="eastAsia"/>
        </w:rPr>
      </w:pPr>
      <w:r>
        <w:rPr>
          <w:rFonts w:hint="eastAsia"/>
        </w:rPr>
        <w:t>描述针对</w:t>
      </w:r>
      <w:proofErr w:type="gramStart"/>
      <w:r>
        <w:rPr>
          <w:rFonts w:hint="eastAsia"/>
        </w:rPr>
        <w:t>标竿</w:t>
      </w:r>
      <w:proofErr w:type="gramEnd"/>
      <w:r>
        <w:rPr>
          <w:rFonts w:hint="eastAsia"/>
        </w:rPr>
        <w:t>和认证测试所需要的环境资源和工具需求等。</w:t>
      </w:r>
    </w:p>
    <w:p w14:paraId="5B94A83C" w14:textId="77777777" w:rsidR="00855AC7" w:rsidRPr="00B65D65" w:rsidRDefault="00855AC7" w:rsidP="008A6A63">
      <w:pPr>
        <w:keepNext/>
        <w:ind w:left="708"/>
        <w:rPr>
          <w:rFonts w:hint="eastAsia"/>
          <w:i/>
          <w:iCs/>
        </w:rPr>
      </w:pPr>
    </w:p>
    <w:p w14:paraId="7106F882" w14:textId="77777777" w:rsidR="00855AC7" w:rsidRDefault="00855AC7" w:rsidP="008A6A63">
      <w:pPr>
        <w:pStyle w:val="4"/>
        <w:keepNext/>
        <w:widowControl/>
        <w:tabs>
          <w:tab w:val="num" w:pos="765"/>
        </w:tabs>
        <w:adjustRightInd/>
        <w:spacing w:before="160" w:after="160"/>
        <w:ind w:left="1134" w:hanging="680"/>
        <w:jc w:val="both"/>
        <w:rPr>
          <w:rFonts w:hint="eastAsia"/>
        </w:rPr>
      </w:pPr>
      <w:r>
        <w:rPr>
          <w:rFonts w:hint="eastAsia"/>
        </w:rPr>
        <w:t>入口准则</w:t>
      </w:r>
    </w:p>
    <w:p w14:paraId="337896F4" w14:textId="77777777" w:rsidR="00855AC7" w:rsidRDefault="00855AC7" w:rsidP="008A6A63">
      <w:pPr>
        <w:pStyle w:val="af8"/>
        <w:rPr>
          <w:rFonts w:hint="eastAsia"/>
        </w:rPr>
      </w:pPr>
      <w:r w:rsidRPr="00D21646">
        <w:rPr>
          <w:rFonts w:hint="eastAsia"/>
        </w:rPr>
        <w:t>本节</w:t>
      </w:r>
      <w:proofErr w:type="gramStart"/>
      <w:r w:rsidRPr="00D21646">
        <w:rPr>
          <w:rFonts w:hint="eastAsia"/>
        </w:rPr>
        <w:t>描述</w:t>
      </w:r>
      <w:r>
        <w:rPr>
          <w:rFonts w:hint="eastAsia"/>
        </w:rPr>
        <w:t>此</w:t>
      </w:r>
      <w:proofErr w:type="gramEnd"/>
      <w:r>
        <w:rPr>
          <w:rFonts w:hint="eastAsia"/>
        </w:rPr>
        <w:t>活动的入口条件。</w:t>
      </w:r>
    </w:p>
    <w:p w14:paraId="3443CEB5" w14:textId="77777777" w:rsidR="00855AC7" w:rsidRPr="00B65D65" w:rsidRDefault="00855AC7" w:rsidP="008A6A63">
      <w:pPr>
        <w:keepNext/>
        <w:ind w:left="708"/>
        <w:rPr>
          <w:rFonts w:hint="eastAsia"/>
          <w:i/>
          <w:iCs/>
        </w:rPr>
      </w:pPr>
    </w:p>
    <w:p w14:paraId="285DB4D8" w14:textId="77777777" w:rsidR="00855AC7" w:rsidRDefault="00855AC7" w:rsidP="008A6A63">
      <w:pPr>
        <w:pStyle w:val="4"/>
        <w:keepNext/>
        <w:widowControl/>
        <w:tabs>
          <w:tab w:val="num" w:pos="765"/>
        </w:tabs>
        <w:adjustRightInd/>
        <w:spacing w:before="160" w:after="160"/>
        <w:ind w:left="1134" w:hanging="680"/>
        <w:jc w:val="both"/>
        <w:rPr>
          <w:rFonts w:hint="eastAsia"/>
        </w:rPr>
      </w:pPr>
      <w:r>
        <w:rPr>
          <w:rFonts w:hint="eastAsia"/>
        </w:rPr>
        <w:lastRenderedPageBreak/>
        <w:t>出口准则</w:t>
      </w:r>
    </w:p>
    <w:p w14:paraId="2DEF9A10" w14:textId="77777777" w:rsidR="00855AC7" w:rsidRPr="004D0D49" w:rsidRDefault="00855AC7" w:rsidP="008A6A63">
      <w:pPr>
        <w:pStyle w:val="af8"/>
        <w:rPr>
          <w:rFonts w:hint="eastAsia"/>
        </w:rPr>
      </w:pPr>
      <w:r w:rsidRPr="00D21646">
        <w:rPr>
          <w:rFonts w:hint="eastAsia"/>
        </w:rPr>
        <w:t>本节</w:t>
      </w:r>
      <w:proofErr w:type="gramStart"/>
      <w:r w:rsidRPr="00D21646">
        <w:rPr>
          <w:rFonts w:hint="eastAsia"/>
        </w:rPr>
        <w:t>描述</w:t>
      </w:r>
      <w:r>
        <w:rPr>
          <w:rFonts w:hint="eastAsia"/>
        </w:rPr>
        <w:t>此</w:t>
      </w:r>
      <w:proofErr w:type="gramEnd"/>
      <w:r>
        <w:rPr>
          <w:rFonts w:hint="eastAsia"/>
        </w:rPr>
        <w:t>活动的出口条件。</w:t>
      </w:r>
    </w:p>
    <w:p w14:paraId="5BF61840" w14:textId="77777777" w:rsidR="00855AC7" w:rsidRPr="00B65D65" w:rsidRDefault="00855AC7" w:rsidP="008A6A63">
      <w:pPr>
        <w:keepNext/>
        <w:ind w:left="708"/>
        <w:rPr>
          <w:rFonts w:hint="eastAsia"/>
          <w:i/>
          <w:iCs/>
        </w:rPr>
      </w:pPr>
      <w:bookmarkStart w:id="393" w:name="_Toc114298146"/>
    </w:p>
    <w:p w14:paraId="0B0D312F" w14:textId="77777777" w:rsidR="00855AC7" w:rsidRPr="00FE2607" w:rsidRDefault="00855AC7" w:rsidP="008A6A63">
      <w:pPr>
        <w:pStyle w:val="1"/>
        <w:keepNext/>
        <w:widowControl/>
        <w:tabs>
          <w:tab w:val="clear" w:pos="720"/>
          <w:tab w:val="num" w:pos="630"/>
        </w:tabs>
        <w:autoSpaceDE w:val="0"/>
        <w:autoSpaceDN w:val="0"/>
        <w:spacing w:before="240" w:after="240"/>
        <w:ind w:left="630" w:hanging="432"/>
        <w:jc w:val="both"/>
      </w:pPr>
      <w:bookmarkStart w:id="394" w:name="_Toc41306874"/>
      <w:r>
        <w:rPr>
          <w:rFonts w:hint="eastAsia"/>
        </w:rPr>
        <w:t>Beta</w:t>
      </w:r>
      <w:r>
        <w:rPr>
          <w:rFonts w:hint="eastAsia"/>
        </w:rPr>
        <w:t>测试策略</w:t>
      </w:r>
      <w:bookmarkEnd w:id="393"/>
      <w:bookmarkEnd w:id="394"/>
    </w:p>
    <w:p w14:paraId="14249B10" w14:textId="77777777" w:rsidR="00855AC7" w:rsidRDefault="00855AC7" w:rsidP="008A6A63">
      <w:pPr>
        <w:pStyle w:val="af8"/>
        <w:rPr>
          <w:rFonts w:hint="eastAsia"/>
        </w:rPr>
      </w:pPr>
      <w:r>
        <w:rPr>
          <w:rFonts w:hint="eastAsia"/>
        </w:rPr>
        <w:t>本节主要关注</w:t>
      </w:r>
      <w:r>
        <w:t>Beta</w:t>
      </w:r>
      <w:r>
        <w:rPr>
          <w:rFonts w:hint="eastAsia"/>
        </w:rPr>
        <w:t>测试的测试重点，哪些内容在试验室</w:t>
      </w:r>
      <w:r>
        <w:t>SDV/SIT/SVT</w:t>
      </w:r>
      <w:r>
        <w:rPr>
          <w:rFonts w:hint="eastAsia"/>
        </w:rPr>
        <w:t>不易验证，需要通过</w:t>
      </w:r>
      <w:r>
        <w:t>Beta</w:t>
      </w:r>
      <w:r>
        <w:rPr>
          <w:rFonts w:hint="eastAsia"/>
        </w:rPr>
        <w:t>测试进行验证。具体</w:t>
      </w:r>
      <w:proofErr w:type="gramStart"/>
      <w:r>
        <w:rPr>
          <w:rFonts w:hint="eastAsia"/>
        </w:rPr>
        <w:t>某个局点的</w:t>
      </w:r>
      <w:proofErr w:type="gramEnd"/>
      <w:r>
        <w:rPr>
          <w:rFonts w:hint="eastAsia"/>
        </w:rPr>
        <w:t>详细</w:t>
      </w:r>
      <w:r>
        <w:t>Beta</w:t>
      </w:r>
      <w:r>
        <w:rPr>
          <w:rFonts w:hint="eastAsia"/>
        </w:rPr>
        <w:t>测试策略可</w:t>
      </w:r>
      <w:proofErr w:type="gramStart"/>
      <w:r>
        <w:rPr>
          <w:rFonts w:hint="eastAsia"/>
        </w:rPr>
        <w:t>在局点</w:t>
      </w:r>
      <w:proofErr w:type="gramEnd"/>
      <w:r>
        <w:t>Beta</w:t>
      </w:r>
      <w:r>
        <w:rPr>
          <w:rFonts w:hint="eastAsia"/>
        </w:rPr>
        <w:t>测试策略文档中再进一步细化。</w:t>
      </w:r>
    </w:p>
    <w:p w14:paraId="5B5D771F" w14:textId="77777777" w:rsidR="00855AC7" w:rsidRDefault="00855AC7" w:rsidP="008A6A63">
      <w:pPr>
        <w:pStyle w:val="af8"/>
        <w:rPr>
          <w:rFonts w:hint="eastAsia"/>
        </w:rPr>
      </w:pPr>
      <w:r w:rsidRPr="004E261B">
        <w:rPr>
          <w:rFonts w:hint="eastAsia"/>
        </w:rPr>
        <w:t>对于资料测试，需要按照《</w:t>
      </w:r>
      <w:r w:rsidRPr="004E261B">
        <w:rPr>
          <w:rFonts w:hint="eastAsia"/>
        </w:rPr>
        <w:t>IDP04G01-Information Test Strategy Guideline</w:t>
      </w:r>
      <w:r w:rsidRPr="004E261B">
        <w:rPr>
          <w:rFonts w:hint="eastAsia"/>
        </w:rPr>
        <w:t>》，确定测试的手册和测试方法。</w:t>
      </w:r>
      <w:r>
        <w:rPr>
          <w:rFonts w:hint="eastAsia"/>
        </w:rPr>
        <w:t>如有裁减，</w:t>
      </w:r>
      <w:proofErr w:type="gramStart"/>
      <w:r>
        <w:rPr>
          <w:rFonts w:hint="eastAsia"/>
        </w:rPr>
        <w:t>请记录</w:t>
      </w:r>
      <w:proofErr w:type="gramEnd"/>
      <w:r>
        <w:rPr>
          <w:rFonts w:hint="eastAsia"/>
        </w:rPr>
        <w:t>说明。</w:t>
      </w:r>
    </w:p>
    <w:p w14:paraId="2BAFD6F3" w14:textId="77777777" w:rsidR="00855AC7" w:rsidRPr="00B65D65" w:rsidRDefault="00855AC7" w:rsidP="008A6A63">
      <w:pPr>
        <w:keepNext/>
        <w:ind w:left="708"/>
        <w:rPr>
          <w:rFonts w:hint="eastAsia"/>
          <w:i/>
          <w:iCs/>
        </w:rPr>
      </w:pPr>
      <w:bookmarkStart w:id="395" w:name="_Toc114298147"/>
    </w:p>
    <w:p w14:paraId="13D5F754" w14:textId="77777777" w:rsidR="00855AC7" w:rsidRDefault="00855AC7" w:rsidP="008A6A63">
      <w:pPr>
        <w:pStyle w:val="4"/>
        <w:keepNext/>
        <w:widowControl/>
        <w:tabs>
          <w:tab w:val="num" w:pos="765"/>
        </w:tabs>
        <w:adjustRightInd/>
        <w:spacing w:before="160" w:after="160"/>
        <w:ind w:left="1134" w:hanging="680"/>
        <w:jc w:val="both"/>
        <w:rPr>
          <w:rFonts w:hint="eastAsia"/>
        </w:rPr>
      </w:pPr>
      <w:r w:rsidRPr="00922A98">
        <w:rPr>
          <w:rFonts w:hint="eastAsia"/>
        </w:rPr>
        <w:t>测试重点</w:t>
      </w:r>
      <w:bookmarkEnd w:id="395"/>
    </w:p>
    <w:p w14:paraId="127E1D32" w14:textId="77777777" w:rsidR="00855AC7" w:rsidRPr="00BB42C4" w:rsidRDefault="00855AC7" w:rsidP="008A6A63">
      <w:pPr>
        <w:pStyle w:val="af8"/>
        <w:rPr>
          <w:rFonts w:hint="eastAsia"/>
        </w:rPr>
      </w:pPr>
      <w:r w:rsidRPr="00D31F4F">
        <w:rPr>
          <w:rFonts w:hint="eastAsia"/>
        </w:rPr>
        <w:t>初步分析需要通过</w:t>
      </w:r>
      <w:r w:rsidRPr="00D31F4F">
        <w:t>Beta</w:t>
      </w:r>
      <w:r w:rsidRPr="00D31F4F">
        <w:rPr>
          <w:rFonts w:hint="eastAsia"/>
        </w:rPr>
        <w:t>验证的功能特性</w:t>
      </w:r>
      <w:r>
        <w:rPr>
          <w:rFonts w:hint="eastAsia"/>
        </w:rPr>
        <w:t>，如：</w:t>
      </w:r>
      <w:r w:rsidRPr="00CF2058">
        <w:rPr>
          <w:rFonts w:hint="eastAsia"/>
          <w:iCs/>
        </w:rPr>
        <w:t>北向接口特性</w:t>
      </w:r>
    </w:p>
    <w:p w14:paraId="0B32CC2D" w14:textId="77777777" w:rsidR="00855AC7" w:rsidRDefault="00855AC7" w:rsidP="008A6A63">
      <w:pPr>
        <w:pStyle w:val="af8"/>
        <w:rPr>
          <w:rFonts w:hint="eastAsia"/>
        </w:rPr>
      </w:pPr>
      <w:r w:rsidRPr="00D31F4F">
        <w:rPr>
          <w:rFonts w:hint="eastAsia"/>
        </w:rPr>
        <w:t>初步分析所需的</w:t>
      </w:r>
      <w:r w:rsidRPr="00D31F4F">
        <w:t>Beta</w:t>
      </w:r>
      <w:r w:rsidRPr="00D31F4F">
        <w:rPr>
          <w:rFonts w:hint="eastAsia"/>
        </w:rPr>
        <w:t>局点数</w:t>
      </w:r>
      <w:r w:rsidRPr="00D31F4F">
        <w:t xml:space="preserve"> </w:t>
      </w:r>
    </w:p>
    <w:p w14:paraId="36CF98FD" w14:textId="77777777" w:rsidR="00D66FB7" w:rsidRPr="00D66FB7" w:rsidRDefault="00D66FB7" w:rsidP="008A6A63">
      <w:pPr>
        <w:pStyle w:val="af8"/>
        <w:rPr>
          <w:rFonts w:hint="eastAsia"/>
        </w:rPr>
      </w:pPr>
      <w:r w:rsidRPr="00D66FB7">
        <w:rPr>
          <w:rFonts w:hint="eastAsia"/>
        </w:rPr>
        <w:t>对于资料测试，需要按照《</w:t>
      </w:r>
      <w:r w:rsidRPr="00D66FB7">
        <w:rPr>
          <w:rFonts w:hint="eastAsia"/>
        </w:rPr>
        <w:t>IDP04G01-Information Test Strategy Guideline</w:t>
      </w:r>
      <w:r w:rsidRPr="00D66FB7">
        <w:rPr>
          <w:rFonts w:hint="eastAsia"/>
        </w:rPr>
        <w:t>》以及《资料总体测试策略指导书</w:t>
      </w:r>
      <w:r w:rsidRPr="00D66FB7">
        <w:rPr>
          <w:rFonts w:hint="eastAsia"/>
        </w:rPr>
        <w:t>V2.0</w:t>
      </w:r>
      <w:r w:rsidRPr="00D66FB7">
        <w:rPr>
          <w:rFonts w:hint="eastAsia"/>
        </w:rPr>
        <w:t>》</w:t>
      </w:r>
      <w:r w:rsidR="006C37CC">
        <w:rPr>
          <w:rFonts w:hint="eastAsia"/>
        </w:rPr>
        <w:t>（参考</w:t>
      </w:r>
      <w:smartTag w:uri="urn:schemas-microsoft-com:office:smarttags" w:element="chsdate">
        <w:smartTagPr>
          <w:attr w:name="IsROCDate" w:val="False"/>
          <w:attr w:name="IsLunarDate" w:val="False"/>
          <w:attr w:name="Day" w:val="30"/>
          <w:attr w:name="Month" w:val="12"/>
          <w:attr w:name="Year" w:val="1899"/>
        </w:smartTagPr>
        <w:r w:rsidR="006C37CC">
          <w:rPr>
            <w:rFonts w:hint="eastAsia"/>
          </w:rPr>
          <w:t>3.1.3</w:t>
        </w:r>
      </w:smartTag>
      <w:r w:rsidR="006C37CC">
        <w:rPr>
          <w:rFonts w:hint="eastAsia"/>
        </w:rPr>
        <w:t>章节附件）</w:t>
      </w:r>
      <w:r w:rsidRPr="00D66FB7">
        <w:rPr>
          <w:rFonts w:hint="eastAsia"/>
        </w:rPr>
        <w:t>，确定资料测试的范围、方法。如有裁减，</w:t>
      </w:r>
      <w:proofErr w:type="gramStart"/>
      <w:r w:rsidRPr="00D66FB7">
        <w:rPr>
          <w:rFonts w:hint="eastAsia"/>
        </w:rPr>
        <w:t>请记录</w:t>
      </w:r>
      <w:proofErr w:type="gramEnd"/>
      <w:r w:rsidRPr="00D66FB7">
        <w:rPr>
          <w:rFonts w:hint="eastAsia"/>
        </w:rPr>
        <w:t>说明。</w:t>
      </w:r>
    </w:p>
    <w:p w14:paraId="552CF60E" w14:textId="77777777" w:rsidR="00855AC7" w:rsidRPr="00B65D65" w:rsidRDefault="00855AC7" w:rsidP="008A6A63">
      <w:pPr>
        <w:pStyle w:val="af7"/>
        <w:rPr>
          <w:rFonts w:hint="eastAsia"/>
        </w:rPr>
      </w:pPr>
      <w:bookmarkStart w:id="396" w:name="_Toc114298148"/>
    </w:p>
    <w:p w14:paraId="38E85040" w14:textId="77777777" w:rsidR="00855AC7" w:rsidRDefault="00855AC7" w:rsidP="008A6A63">
      <w:pPr>
        <w:pStyle w:val="4"/>
        <w:keepNext/>
        <w:widowControl/>
        <w:tabs>
          <w:tab w:val="num" w:pos="765"/>
        </w:tabs>
        <w:adjustRightInd/>
        <w:spacing w:before="160" w:after="160"/>
        <w:ind w:left="1134" w:hanging="680"/>
        <w:jc w:val="both"/>
        <w:rPr>
          <w:rFonts w:hint="eastAsia"/>
        </w:rPr>
      </w:pPr>
      <w:r>
        <w:rPr>
          <w:rFonts w:hint="eastAsia"/>
        </w:rPr>
        <w:t>测试环境及工具</w:t>
      </w:r>
      <w:bookmarkEnd w:id="396"/>
    </w:p>
    <w:p w14:paraId="435B86EF" w14:textId="77777777" w:rsidR="00855AC7" w:rsidRDefault="00855AC7" w:rsidP="008A6A63">
      <w:pPr>
        <w:pStyle w:val="af8"/>
        <w:rPr>
          <w:rFonts w:hint="eastAsia"/>
        </w:rPr>
      </w:pPr>
      <w:r>
        <w:rPr>
          <w:rFonts w:hint="eastAsia"/>
        </w:rPr>
        <w:t>描述满足</w:t>
      </w:r>
      <w:r>
        <w:rPr>
          <w:rFonts w:hint="eastAsia"/>
        </w:rPr>
        <w:t>BETA</w:t>
      </w:r>
      <w:r>
        <w:rPr>
          <w:rFonts w:hint="eastAsia"/>
        </w:rPr>
        <w:t>测试所需要的环境资源和工具需求等。</w:t>
      </w:r>
    </w:p>
    <w:p w14:paraId="295456F1" w14:textId="77777777" w:rsidR="00855AC7" w:rsidRPr="00B65D65" w:rsidRDefault="00855AC7" w:rsidP="008A6A63">
      <w:pPr>
        <w:keepNext/>
        <w:ind w:left="708"/>
        <w:rPr>
          <w:rFonts w:hint="eastAsia"/>
          <w:i/>
          <w:iCs/>
        </w:rPr>
      </w:pPr>
    </w:p>
    <w:p w14:paraId="23982668" w14:textId="77777777" w:rsidR="00855AC7" w:rsidRDefault="00855AC7" w:rsidP="008A6A63">
      <w:pPr>
        <w:pStyle w:val="4"/>
        <w:keepNext/>
        <w:widowControl/>
        <w:tabs>
          <w:tab w:val="num" w:pos="765"/>
        </w:tabs>
        <w:adjustRightInd/>
        <w:spacing w:before="160" w:after="160"/>
        <w:ind w:left="1134" w:hanging="680"/>
        <w:jc w:val="both"/>
        <w:rPr>
          <w:rFonts w:hint="eastAsia"/>
        </w:rPr>
      </w:pPr>
      <w:r>
        <w:rPr>
          <w:rFonts w:hint="eastAsia"/>
        </w:rPr>
        <w:t>入口准则</w:t>
      </w:r>
    </w:p>
    <w:p w14:paraId="1F0628DE" w14:textId="77777777" w:rsidR="00855AC7" w:rsidRDefault="00855AC7" w:rsidP="008A6A63">
      <w:pPr>
        <w:pStyle w:val="af8"/>
        <w:rPr>
          <w:rFonts w:hint="eastAsia"/>
        </w:rPr>
      </w:pPr>
      <w:r w:rsidRPr="00D21646">
        <w:rPr>
          <w:rFonts w:hint="eastAsia"/>
        </w:rPr>
        <w:t>本节</w:t>
      </w:r>
      <w:proofErr w:type="gramStart"/>
      <w:r w:rsidRPr="00D21646">
        <w:rPr>
          <w:rFonts w:hint="eastAsia"/>
        </w:rPr>
        <w:t>描述</w:t>
      </w:r>
      <w:r>
        <w:rPr>
          <w:rFonts w:hint="eastAsia"/>
        </w:rPr>
        <w:t>此</w:t>
      </w:r>
      <w:proofErr w:type="gramEnd"/>
      <w:r>
        <w:rPr>
          <w:rFonts w:hint="eastAsia"/>
        </w:rPr>
        <w:t>活动的入口条件。</w:t>
      </w:r>
    </w:p>
    <w:p w14:paraId="4A5A9242" w14:textId="77777777" w:rsidR="00855AC7" w:rsidRPr="00B65D65" w:rsidRDefault="00855AC7" w:rsidP="008A6A63">
      <w:pPr>
        <w:keepNext/>
        <w:ind w:left="708"/>
        <w:rPr>
          <w:rFonts w:hint="eastAsia"/>
          <w:i/>
          <w:iCs/>
        </w:rPr>
      </w:pPr>
    </w:p>
    <w:p w14:paraId="0FA9BE01" w14:textId="77777777" w:rsidR="00855AC7" w:rsidRDefault="00855AC7" w:rsidP="008A6A63">
      <w:pPr>
        <w:pStyle w:val="4"/>
        <w:keepNext/>
        <w:widowControl/>
        <w:tabs>
          <w:tab w:val="num" w:pos="765"/>
        </w:tabs>
        <w:adjustRightInd/>
        <w:spacing w:before="160" w:after="160"/>
        <w:ind w:left="1134" w:hanging="680"/>
        <w:jc w:val="both"/>
        <w:rPr>
          <w:rFonts w:hint="eastAsia"/>
        </w:rPr>
      </w:pPr>
      <w:r>
        <w:rPr>
          <w:rFonts w:hint="eastAsia"/>
        </w:rPr>
        <w:t>出口准则</w:t>
      </w:r>
    </w:p>
    <w:p w14:paraId="7DEADF89" w14:textId="77777777" w:rsidR="00855AC7" w:rsidRDefault="00855AC7" w:rsidP="008A6A63">
      <w:pPr>
        <w:pStyle w:val="af8"/>
        <w:rPr>
          <w:rFonts w:hint="eastAsia"/>
        </w:rPr>
      </w:pPr>
      <w:r w:rsidRPr="00D21646">
        <w:rPr>
          <w:rFonts w:hint="eastAsia"/>
        </w:rPr>
        <w:t>本节</w:t>
      </w:r>
      <w:proofErr w:type="gramStart"/>
      <w:r w:rsidRPr="00D21646">
        <w:rPr>
          <w:rFonts w:hint="eastAsia"/>
        </w:rPr>
        <w:t>描述</w:t>
      </w:r>
      <w:r>
        <w:rPr>
          <w:rFonts w:hint="eastAsia"/>
        </w:rPr>
        <w:t>此</w:t>
      </w:r>
      <w:proofErr w:type="gramEnd"/>
      <w:r>
        <w:rPr>
          <w:rFonts w:hint="eastAsia"/>
        </w:rPr>
        <w:t>活动的出口条件。其中条件之一：</w:t>
      </w:r>
      <w:r w:rsidRPr="00615E42">
        <w:rPr>
          <w:rFonts w:hint="eastAsia"/>
        </w:rPr>
        <w:t>试验局电子流已处于“试验局评估评审通过”阶段，</w:t>
      </w:r>
      <w:r w:rsidRPr="00615E42">
        <w:t>BETA</w:t>
      </w:r>
      <w:r w:rsidRPr="00615E42">
        <w:rPr>
          <w:rFonts w:hint="eastAsia"/>
        </w:rPr>
        <w:t>测试活动才能退出，才可视为</w:t>
      </w:r>
      <w:r w:rsidRPr="00615E42">
        <w:t>BETA</w:t>
      </w:r>
      <w:r w:rsidRPr="00615E42">
        <w:rPr>
          <w:rFonts w:hint="eastAsia"/>
        </w:rPr>
        <w:t>测试结束，满足</w:t>
      </w:r>
      <w:r w:rsidRPr="00615E42">
        <w:t>TR6</w:t>
      </w:r>
      <w:r w:rsidRPr="00615E42">
        <w:rPr>
          <w:rFonts w:hint="eastAsia"/>
        </w:rPr>
        <w:t>入口条件。</w:t>
      </w:r>
    </w:p>
    <w:p w14:paraId="368E8D4C" w14:textId="77777777" w:rsidR="00855AC7" w:rsidRPr="001842F9" w:rsidRDefault="007900C3" w:rsidP="00000336">
      <w:pPr>
        <w:keepNext/>
        <w:ind w:firstLine="198"/>
        <w:rPr>
          <w:rFonts w:hint="eastAsia"/>
          <w:i/>
          <w:iCs/>
          <w:color w:val="0000FF"/>
        </w:rPr>
      </w:pPr>
      <w:r w:rsidRPr="001842F9">
        <w:rPr>
          <w:rFonts w:hint="eastAsia"/>
          <w:i/>
          <w:iCs/>
          <w:color w:val="0000FF"/>
        </w:rPr>
        <w:t>可服务性需求在试验局验证是出口准则的必要条件，必需考虑。</w:t>
      </w:r>
    </w:p>
    <w:p w14:paraId="15CF6046" w14:textId="77777777" w:rsidR="00855AC7" w:rsidRDefault="00855AC7" w:rsidP="008A6A63">
      <w:pPr>
        <w:pStyle w:val="1"/>
        <w:keepNext/>
        <w:widowControl/>
        <w:tabs>
          <w:tab w:val="clear" w:pos="720"/>
          <w:tab w:val="num" w:pos="630"/>
        </w:tabs>
        <w:autoSpaceDE w:val="0"/>
        <w:autoSpaceDN w:val="0"/>
        <w:spacing w:before="240" w:after="240"/>
        <w:ind w:left="630" w:hanging="432"/>
        <w:jc w:val="both"/>
        <w:rPr>
          <w:rFonts w:hint="eastAsia"/>
        </w:rPr>
      </w:pPr>
      <w:bookmarkStart w:id="397" w:name="_Toc41306875"/>
      <w:r>
        <w:rPr>
          <w:rFonts w:hint="eastAsia"/>
        </w:rPr>
        <w:lastRenderedPageBreak/>
        <w:t>其它特殊测试的策略</w:t>
      </w:r>
      <w:bookmarkEnd w:id="397"/>
    </w:p>
    <w:p w14:paraId="4FAD11BB" w14:textId="77777777" w:rsidR="00855AC7" w:rsidRDefault="00855AC7" w:rsidP="008A6A63">
      <w:pPr>
        <w:pStyle w:val="af7"/>
        <w:rPr>
          <w:rFonts w:hint="eastAsia"/>
        </w:rPr>
      </w:pPr>
    </w:p>
    <w:p w14:paraId="3D8E0488" w14:textId="2EF58B43" w:rsidR="00855AC7" w:rsidRPr="00BD4634" w:rsidDel="00151289" w:rsidRDefault="00855AC7" w:rsidP="00151289">
      <w:pPr>
        <w:pStyle w:val="af7"/>
        <w:rPr>
          <w:del w:id="398" w:author="hui fan" w:date="2020-05-25T13:45:00Z"/>
        </w:rPr>
        <w:pPrChange w:id="399" w:author="hui fan" w:date="2020-05-25T13:45:00Z">
          <w:pPr>
            <w:pStyle w:val="af7"/>
          </w:pPr>
        </w:pPrChange>
      </w:pPr>
      <w:del w:id="400" w:author="hui fan" w:date="2020-05-25T13:45:00Z">
        <w:r w:rsidRPr="00BD4634" w:rsidDel="00151289">
          <w:rPr>
            <w:rFonts w:hint="eastAsia"/>
          </w:rPr>
          <w:delText>参考资料清单：</w:delText>
        </w:r>
      </w:del>
    </w:p>
    <w:p w14:paraId="0C50A7D5" w14:textId="2FC03A43" w:rsidR="00855AC7" w:rsidRPr="00D26337" w:rsidDel="00151289" w:rsidRDefault="00855AC7" w:rsidP="00151289">
      <w:pPr>
        <w:pStyle w:val="af8"/>
        <w:jc w:val="both"/>
        <w:rPr>
          <w:del w:id="401" w:author="hui fan" w:date="2020-05-25T13:45:00Z"/>
        </w:rPr>
        <w:pPrChange w:id="402" w:author="hui fan" w:date="2020-05-25T13:45:00Z">
          <w:pPr>
            <w:pStyle w:val="af8"/>
          </w:pPr>
        </w:pPrChange>
      </w:pPr>
      <w:del w:id="403" w:author="hui fan" w:date="2020-05-25T13:45:00Z">
        <w:r w:rsidRPr="00D26337" w:rsidDel="00151289">
          <w:rPr>
            <w:rFonts w:hint="eastAsia"/>
          </w:rPr>
          <w:delText>请罗列本文档所参考的有关参考文献和相关文档，格式如下：</w:delText>
        </w:r>
      </w:del>
    </w:p>
    <w:p w14:paraId="0D43425E" w14:textId="02C06525" w:rsidR="00855AC7" w:rsidRPr="00242116" w:rsidDel="00151289" w:rsidRDefault="00855AC7" w:rsidP="00151289">
      <w:pPr>
        <w:pStyle w:val="af8"/>
        <w:jc w:val="both"/>
        <w:rPr>
          <w:del w:id="404" w:author="hui fan" w:date="2020-05-25T13:45:00Z"/>
        </w:rPr>
        <w:pPrChange w:id="405" w:author="hui fan" w:date="2020-05-25T13:45:00Z">
          <w:pPr>
            <w:pStyle w:val="af8"/>
          </w:pPr>
        </w:pPrChange>
      </w:pPr>
      <w:del w:id="406" w:author="hui fan" w:date="2020-05-25T13:45:00Z">
        <w:r w:rsidRPr="00D26337" w:rsidDel="00151289">
          <w:rPr>
            <w:rFonts w:hint="eastAsia"/>
          </w:rPr>
          <w:delText>例如：</w:delText>
        </w:r>
      </w:del>
    </w:p>
    <w:p w14:paraId="6855B529" w14:textId="2DE45A54" w:rsidR="00855AC7" w:rsidRPr="00D454DF" w:rsidDel="00151289" w:rsidRDefault="00855AC7" w:rsidP="00151289">
      <w:pPr>
        <w:pStyle w:val="a"/>
        <w:numPr>
          <w:numberingChange w:id="407" w:author="z40846" w:date="2011-05-20T12:01:00Z" w:original="[%1:1:0:]"/>
        </w:numPr>
        <w:ind w:firstLineChars="200" w:firstLine="420"/>
        <w:rPr>
          <w:del w:id="408" w:author="hui fan" w:date="2020-05-25T13:45:00Z"/>
          <w:rFonts w:cs="Arial"/>
          <w:i/>
          <w:color w:val="0000FF"/>
        </w:rPr>
        <w:pPrChange w:id="409" w:author="hui fan" w:date="2020-05-25T13:45:00Z">
          <w:pPr>
            <w:pStyle w:val="a"/>
            <w:widowControl w:val="0"/>
          </w:pPr>
        </w:pPrChange>
      </w:pPr>
      <w:del w:id="410" w:author="hui fan" w:date="2020-05-25T13:45:00Z">
        <w:r w:rsidRPr="00D454DF" w:rsidDel="00151289">
          <w:rPr>
            <w:rFonts w:cs="Arial" w:hint="eastAsia"/>
            <w:i/>
            <w:color w:val="0000FF"/>
          </w:rPr>
          <w:delText>郑筠，《</w:delText>
        </w:r>
        <w:r w:rsidRPr="00D454DF" w:rsidDel="00151289">
          <w:rPr>
            <w:rFonts w:cs="Arial"/>
            <w:i/>
            <w:color w:val="0000FF"/>
          </w:rPr>
          <w:delText>MOS</w:delText>
        </w:r>
        <w:r w:rsidRPr="00D454DF" w:rsidDel="00151289">
          <w:rPr>
            <w:rFonts w:cs="Arial" w:hint="eastAsia"/>
            <w:i/>
            <w:color w:val="0000FF"/>
          </w:rPr>
          <w:delText>存储系统及技术》，科学出版社，</w:delText>
        </w:r>
        <w:r w:rsidRPr="00D454DF" w:rsidDel="00151289">
          <w:rPr>
            <w:rFonts w:cs="Arial"/>
            <w:i/>
            <w:color w:val="0000FF"/>
          </w:rPr>
          <w:delText xml:space="preserve">1990  </w:delText>
        </w:r>
        <w:r w:rsidRPr="00D454DF" w:rsidDel="00151289">
          <w:rPr>
            <w:rFonts w:cs="Arial" w:hint="eastAsia"/>
            <w:i/>
            <w:color w:val="0000FF"/>
          </w:rPr>
          <w:delText>（中文书籍格式）</w:delText>
        </w:r>
      </w:del>
    </w:p>
    <w:p w14:paraId="3B13DBC2" w14:textId="5A217651" w:rsidR="00F80E32" w:rsidRPr="00D454DF" w:rsidDel="00151289" w:rsidRDefault="00855AC7" w:rsidP="00151289">
      <w:pPr>
        <w:pStyle w:val="a"/>
        <w:numPr>
          <w:numberingChange w:id="411" w:author="z40846" w:date="2011-05-20T12:01:00Z" w:original="[%1:2:0:]"/>
        </w:numPr>
        <w:ind w:firstLineChars="200" w:firstLine="420"/>
        <w:rPr>
          <w:del w:id="412" w:author="hui fan" w:date="2020-05-25T13:45:00Z"/>
          <w:rFonts w:cs="Arial"/>
          <w:i/>
          <w:color w:val="0000FF"/>
        </w:rPr>
        <w:pPrChange w:id="413" w:author="hui fan" w:date="2020-05-25T13:45:00Z">
          <w:pPr>
            <w:pStyle w:val="a"/>
            <w:widowControl w:val="0"/>
          </w:pPr>
        </w:pPrChange>
      </w:pPr>
      <w:del w:id="414" w:author="hui fan" w:date="2020-05-25T13:45:00Z">
        <w:r w:rsidRPr="00D454DF" w:rsidDel="00151289">
          <w:rPr>
            <w:rFonts w:cs="Arial"/>
            <w:i/>
            <w:color w:val="0000FF"/>
          </w:rPr>
          <w:delText xml:space="preserve"> XXX</w:delText>
        </w:r>
        <w:r w:rsidRPr="00D454DF" w:rsidDel="00151289">
          <w:rPr>
            <w:rFonts w:cs="Arial" w:hint="eastAsia"/>
            <w:i/>
            <w:color w:val="0000FF"/>
          </w:rPr>
          <w:delText>，</w:delText>
        </w:r>
        <w:r w:rsidRPr="00D454DF" w:rsidDel="00151289">
          <w:rPr>
            <w:rFonts w:cs="Arial"/>
            <w:i/>
            <w:color w:val="0000FF"/>
          </w:rPr>
          <w:delText>SDXXX</w:delText>
        </w:r>
        <w:r w:rsidRPr="00D454DF" w:rsidDel="00151289">
          <w:rPr>
            <w:rFonts w:cs="Arial" w:hint="eastAsia"/>
            <w:i/>
            <w:color w:val="0000FF"/>
          </w:rPr>
          <w:delText>用户手册</w:delText>
        </w:r>
        <w:r w:rsidRPr="00D454DF" w:rsidDel="00151289">
          <w:rPr>
            <w:rFonts w:cs="Arial"/>
            <w:i/>
            <w:color w:val="0000FF"/>
          </w:rPr>
          <w:delText xml:space="preserve"> V1.1</w:delText>
        </w:r>
        <w:r w:rsidRPr="00D454DF" w:rsidDel="00151289">
          <w:rPr>
            <w:rFonts w:cs="Arial" w:hint="eastAsia"/>
            <w:i/>
            <w:color w:val="0000FF"/>
          </w:rPr>
          <w:delText>，基础部文档室，</w:delText>
        </w:r>
        <w:r w:rsidRPr="00D454DF" w:rsidDel="00151289">
          <w:rPr>
            <w:rFonts w:cs="Arial"/>
            <w:i/>
            <w:color w:val="0000FF"/>
          </w:rPr>
          <w:delText>2001/4/26</w:delText>
        </w:r>
      </w:del>
    </w:p>
    <w:p w14:paraId="03E2709B" w14:textId="50C4ED52" w:rsidR="00F80E32" w:rsidRPr="007058F7" w:rsidDel="00151289" w:rsidRDefault="00F80E32" w:rsidP="00151289">
      <w:pPr>
        <w:keepNext/>
        <w:widowControl/>
        <w:spacing w:after="0" w:line="360" w:lineRule="auto"/>
        <w:ind w:leftChars="354" w:left="743" w:firstLineChars="200" w:firstLine="420"/>
        <w:jc w:val="both"/>
        <w:rPr>
          <w:del w:id="415" w:author="hui fan" w:date="2020-05-25T13:45:00Z"/>
          <w:rFonts w:hint="eastAsia"/>
        </w:rPr>
        <w:pPrChange w:id="416" w:author="hui fan" w:date="2020-05-25T13:45:00Z">
          <w:pPr>
            <w:keepNext/>
            <w:ind w:leftChars="354" w:left="743"/>
          </w:pPr>
        </w:pPrChange>
      </w:pPr>
    </w:p>
    <w:p w14:paraId="21069698" w14:textId="2DD15235" w:rsidR="00F80E32" w:rsidRPr="009B4A6E" w:rsidDel="00151289" w:rsidRDefault="00F80E32" w:rsidP="00151289">
      <w:pPr>
        <w:pStyle w:val="1"/>
        <w:keepNext/>
        <w:widowControl/>
        <w:numPr>
          <w:ilvl w:val="0"/>
          <w:numId w:val="0"/>
        </w:numPr>
        <w:spacing w:after="0" w:line="360" w:lineRule="auto"/>
        <w:ind w:left="198" w:firstLineChars="200" w:firstLine="442"/>
        <w:jc w:val="both"/>
        <w:rPr>
          <w:del w:id="417" w:author="hui fan" w:date="2020-05-25T13:45:00Z"/>
          <w:rFonts w:hint="eastAsia"/>
        </w:rPr>
        <w:pPrChange w:id="418" w:author="hui fan" w:date="2020-05-25T13:45:00Z">
          <w:pPr>
            <w:pStyle w:val="1"/>
            <w:keepNext/>
            <w:numPr>
              <w:numId w:val="0"/>
            </w:numPr>
            <w:tabs>
              <w:tab w:val="clear" w:pos="720"/>
            </w:tabs>
            <w:ind w:left="198" w:firstLine="0"/>
          </w:pPr>
        </w:pPrChange>
      </w:pPr>
      <w:bookmarkStart w:id="419" w:name="_Toc147207463"/>
      <w:bookmarkStart w:id="420" w:name="_Toc147207464"/>
      <w:bookmarkStart w:id="421" w:name="_Toc147207465"/>
      <w:bookmarkStart w:id="422" w:name="_Toc147207466"/>
      <w:bookmarkStart w:id="423" w:name="_Toc147207467"/>
      <w:bookmarkStart w:id="424" w:name="_Toc147207468"/>
      <w:bookmarkStart w:id="425" w:name="_Toc147207469"/>
      <w:bookmarkStart w:id="426" w:name="_Toc147207470"/>
      <w:bookmarkStart w:id="427" w:name="_Toc147207471"/>
      <w:bookmarkStart w:id="428" w:name="_Toc147207472"/>
      <w:bookmarkStart w:id="429" w:name="_Toc147207473"/>
      <w:bookmarkStart w:id="430" w:name="_Toc147207474"/>
      <w:bookmarkStart w:id="431" w:name="_Toc147207475"/>
      <w:bookmarkStart w:id="432" w:name="_Toc147207476"/>
      <w:bookmarkStart w:id="433" w:name="_Toc147207477"/>
      <w:bookmarkStart w:id="434" w:name="_Toc147207478"/>
      <w:bookmarkStart w:id="435" w:name="_Toc147207479"/>
      <w:bookmarkStart w:id="436" w:name="_Toc147207501"/>
      <w:bookmarkStart w:id="437" w:name="_Toc147207502"/>
      <w:bookmarkStart w:id="438" w:name="_Toc147207503"/>
      <w:bookmarkStart w:id="439" w:name="_Toc147207504"/>
      <w:bookmarkStart w:id="440" w:name="_Toc147207505"/>
      <w:bookmarkStart w:id="441" w:name="_Toc147207506"/>
      <w:bookmarkStart w:id="442" w:name="_Toc147207507"/>
      <w:bookmarkStart w:id="443" w:name="_Toc147207510"/>
      <w:bookmarkStart w:id="444" w:name="_Toc147207511"/>
      <w:bookmarkStart w:id="445" w:name="_Toc147207512"/>
      <w:bookmarkStart w:id="446" w:name="_Toc147207513"/>
      <w:bookmarkStart w:id="447" w:name="_Toc147207514"/>
      <w:bookmarkStart w:id="448" w:name="_Toc147207515"/>
      <w:bookmarkStart w:id="449" w:name="_Toc147207516"/>
      <w:bookmarkStart w:id="450" w:name="_Toc147207517"/>
      <w:bookmarkStart w:id="451" w:name="_Toc147207589"/>
      <w:bookmarkStart w:id="452" w:name="_Toc147207590"/>
      <w:bookmarkStart w:id="453" w:name="_Toc147207591"/>
      <w:bookmarkStart w:id="454" w:name="_Toc147207592"/>
      <w:bookmarkStart w:id="455" w:name="_Toc147207593"/>
      <w:bookmarkStart w:id="456" w:name="_Toc147207594"/>
      <w:bookmarkStart w:id="457" w:name="_Toc147207595"/>
      <w:bookmarkStart w:id="458" w:name="_Toc147207596"/>
      <w:bookmarkStart w:id="459" w:name="_Toc147207597"/>
      <w:bookmarkStart w:id="460" w:name="_Toc147207598"/>
      <w:bookmarkStart w:id="461" w:name="_Toc147207599"/>
      <w:bookmarkStart w:id="462" w:name="_Toc147207600"/>
      <w:bookmarkStart w:id="463" w:name="_Toc147207601"/>
      <w:bookmarkStart w:id="464" w:name="_Toc147207602"/>
      <w:bookmarkStart w:id="465" w:name="_Toc147207631"/>
      <w:bookmarkStart w:id="466" w:name="_Toc147207632"/>
      <w:bookmarkStart w:id="467" w:name="_Toc147207633"/>
      <w:bookmarkStart w:id="468" w:name="_Toc147207634"/>
      <w:bookmarkStart w:id="469" w:name="_Toc147207635"/>
      <w:bookmarkStart w:id="470" w:name="_Toc147207636"/>
      <w:bookmarkStart w:id="471" w:name="_Toc147207637"/>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p>
    <w:p w14:paraId="14CC061C" w14:textId="524B98EA" w:rsidR="00F80E32" w:rsidRPr="00F1087C" w:rsidDel="00151289" w:rsidRDefault="00F80E32" w:rsidP="00151289">
      <w:pPr>
        <w:keepNext/>
        <w:widowControl/>
        <w:spacing w:after="0" w:line="360" w:lineRule="auto"/>
        <w:ind w:firstLineChars="200" w:firstLine="420"/>
        <w:jc w:val="both"/>
        <w:rPr>
          <w:del w:id="472" w:author="hui fan" w:date="2020-05-25T13:45:00Z"/>
          <w:rFonts w:hint="eastAsia"/>
        </w:rPr>
        <w:pPrChange w:id="473" w:author="hui fan" w:date="2020-05-25T13:45:00Z">
          <w:pPr>
            <w:keepNext/>
          </w:pPr>
        </w:pPrChange>
      </w:pPr>
    </w:p>
    <w:p w14:paraId="72131F2F" w14:textId="77777777" w:rsidR="008F4A5E" w:rsidRDefault="008F4A5E" w:rsidP="00151289">
      <w:pPr>
        <w:keepNext/>
        <w:widowControl/>
        <w:spacing w:after="0" w:line="360" w:lineRule="auto"/>
        <w:ind w:firstLineChars="200" w:firstLine="420"/>
        <w:jc w:val="both"/>
        <w:rPr>
          <w:rFonts w:hint="eastAsia"/>
        </w:rPr>
        <w:pPrChange w:id="474" w:author="hui fan" w:date="2020-05-25T13:45:00Z">
          <w:pPr>
            <w:keepNext/>
          </w:pPr>
        </w:pPrChange>
      </w:pPr>
    </w:p>
    <w:sectPr w:rsidR="008F4A5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FB9AF" w14:textId="77777777" w:rsidR="00783B39" w:rsidRDefault="00783B39">
      <w:r>
        <w:separator/>
      </w:r>
    </w:p>
  </w:endnote>
  <w:endnote w:type="continuationSeparator" w:id="0">
    <w:p w14:paraId="5917AC5C" w14:textId="77777777" w:rsidR="00783B39" w:rsidRDefault="00783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楷体_GB2312">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Tms Rmn">
    <w:panose1 w:val="020206030405050203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81A25" w14:textId="77777777" w:rsidR="001B3A3B" w:rsidRDefault="001B3A3B" w:rsidP="00712D85">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21" w:type="pct"/>
      <w:tblBorders>
        <w:top w:val="single" w:sz="4" w:space="0" w:color="auto"/>
      </w:tblBorders>
      <w:tblLook w:val="01E0" w:firstRow="1" w:lastRow="1" w:firstColumn="1" w:lastColumn="1" w:noHBand="0" w:noVBand="0"/>
    </w:tblPr>
    <w:tblGrid>
      <w:gridCol w:w="1108"/>
      <w:gridCol w:w="5664"/>
      <w:gridCol w:w="1403"/>
    </w:tblGrid>
    <w:tr w:rsidR="001B3A3B" w14:paraId="144F59BE" w14:textId="77777777">
      <w:tc>
        <w:tcPr>
          <w:tcW w:w="678" w:type="pct"/>
        </w:tcPr>
        <w:p w14:paraId="22ACF717" w14:textId="2738C982" w:rsidR="001B3A3B" w:rsidRDefault="001B3A3B" w:rsidP="00E17138">
          <w:pPr>
            <w:pStyle w:val="a5"/>
          </w:pPr>
          <w:del w:id="476" w:author="hui fan" w:date="2020-05-25T13:45:00Z">
            <w:r w:rsidDel="00151289">
              <w:fldChar w:fldCharType="begin"/>
            </w:r>
            <w:r w:rsidDel="00151289">
              <w:delInstrText xml:space="preserve"> DATE \@ "yyyy-MM-dd" </w:delInstrText>
            </w:r>
            <w:r w:rsidDel="00151289">
              <w:fldChar w:fldCharType="separate"/>
            </w:r>
          </w:del>
          <w:del w:id="477" w:author="hui fan" w:date="2020-05-25T13:44:00Z">
            <w:r w:rsidR="009F73F3" w:rsidDel="00151289">
              <w:rPr>
                <w:noProof/>
              </w:rPr>
              <w:delText>2011-05-20</w:delText>
            </w:r>
          </w:del>
          <w:del w:id="478" w:author="hui fan" w:date="2020-05-25T13:45:00Z">
            <w:r w:rsidDel="00151289">
              <w:fldChar w:fldCharType="end"/>
            </w:r>
          </w:del>
        </w:p>
      </w:tc>
      <w:tc>
        <w:tcPr>
          <w:tcW w:w="3464" w:type="pct"/>
        </w:tcPr>
        <w:p w14:paraId="608FE89F" w14:textId="393624CC" w:rsidR="001B3A3B" w:rsidRDefault="001B3A3B" w:rsidP="00CE7B31">
          <w:pPr>
            <w:pStyle w:val="a5"/>
            <w:ind w:firstLineChars="200" w:firstLine="360"/>
            <w:jc w:val="center"/>
            <w:rPr>
              <w:rFonts w:hint="eastAsia"/>
            </w:rPr>
          </w:pPr>
          <w:del w:id="479" w:author="hui fan" w:date="2020-05-25T13:45:00Z">
            <w:r w:rsidDel="00151289">
              <w:rPr>
                <w:rFonts w:hint="eastAsia"/>
              </w:rPr>
              <w:delText>华为机密，未经许可不得扩散</w:delText>
            </w:r>
          </w:del>
        </w:p>
      </w:tc>
      <w:tc>
        <w:tcPr>
          <w:tcW w:w="858" w:type="pct"/>
        </w:tcPr>
        <w:p w14:paraId="0BDC0F9B" w14:textId="77777777" w:rsidR="001B3A3B" w:rsidRDefault="001B3A3B" w:rsidP="00CE7B31">
          <w:pPr>
            <w:pStyle w:val="a5"/>
            <w:jc w:val="right"/>
          </w:pPr>
          <w:r>
            <w:rPr>
              <w:rFonts w:hint="eastAsia"/>
            </w:rPr>
            <w:t>第</w:t>
          </w:r>
          <w:r>
            <w:fldChar w:fldCharType="begin"/>
          </w:r>
          <w:r>
            <w:instrText>PAGE</w:instrText>
          </w:r>
          <w:r>
            <w:fldChar w:fldCharType="separate"/>
          </w:r>
          <w:r w:rsidR="009F73F3">
            <w:rPr>
              <w:noProof/>
            </w:rPr>
            <w:t>24</w:t>
          </w:r>
          <w:r>
            <w:fldChar w:fldCharType="end"/>
          </w:r>
          <w:r>
            <w:rPr>
              <w:rFonts w:hint="eastAsia"/>
            </w:rPr>
            <w:t>页</w:t>
          </w:r>
          <w:r>
            <w:t xml:space="preserve">, </w:t>
          </w:r>
          <w:r>
            <w:rPr>
              <w:rFonts w:hint="eastAsia"/>
            </w:rPr>
            <w:t>共</w:t>
          </w:r>
          <w:fldSimple w:instr=" NUMPAGES  \* Arabic  \* MERGEFORMAT ">
            <w:r w:rsidR="009F73F3">
              <w:rPr>
                <w:noProof/>
              </w:rPr>
              <w:t>24</w:t>
            </w:r>
          </w:fldSimple>
          <w:r>
            <w:rPr>
              <w:rFonts w:hint="eastAsia"/>
            </w:rPr>
            <w:t>页</w:t>
          </w:r>
        </w:p>
      </w:tc>
    </w:tr>
  </w:tbl>
  <w:p w14:paraId="43329CD9" w14:textId="77777777" w:rsidR="001B3A3B" w:rsidRPr="00712D85" w:rsidRDefault="001B3A3B" w:rsidP="00CB21C2">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D99E2" w14:textId="77777777" w:rsidR="001B3A3B" w:rsidRDefault="001B3A3B" w:rsidP="00712D85">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0E4C1" w14:textId="77777777" w:rsidR="00783B39" w:rsidRDefault="00783B39">
      <w:r>
        <w:separator/>
      </w:r>
    </w:p>
  </w:footnote>
  <w:footnote w:type="continuationSeparator" w:id="0">
    <w:p w14:paraId="58790E13" w14:textId="77777777" w:rsidR="00783B39" w:rsidRDefault="00783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9D397" w14:textId="77777777" w:rsidR="001B3A3B" w:rsidRDefault="001B3A3B" w:rsidP="00712D85">
    <w:pP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57" w:type="dxa"/>
        <w:right w:w="57" w:type="dxa"/>
      </w:tblCellMar>
      <w:tblLook w:val="0000" w:firstRow="0" w:lastRow="0" w:firstColumn="0" w:lastColumn="0" w:noHBand="0" w:noVBand="0"/>
    </w:tblPr>
    <w:tblGrid>
      <w:gridCol w:w="831"/>
      <w:gridCol w:w="5814"/>
      <w:gridCol w:w="1661"/>
    </w:tblGrid>
    <w:tr w:rsidR="001B3A3B" w14:paraId="4BD585CD" w14:textId="77777777">
      <w:tblPrEx>
        <w:tblCellMar>
          <w:top w:w="0" w:type="dxa"/>
          <w:bottom w:w="0" w:type="dxa"/>
        </w:tblCellMar>
      </w:tblPrEx>
      <w:trPr>
        <w:cantSplit/>
        <w:trHeight w:hRule="exact" w:val="779"/>
      </w:trPr>
      <w:tc>
        <w:tcPr>
          <w:tcW w:w="500" w:type="pct"/>
          <w:tcBorders>
            <w:bottom w:val="single" w:sz="6" w:space="0" w:color="auto"/>
          </w:tcBorders>
        </w:tcPr>
        <w:p w14:paraId="3D19D567" w14:textId="2C32B1A5" w:rsidR="001B3A3B" w:rsidRDefault="00151289" w:rsidP="0037674C">
          <w:pPr>
            <w:pStyle w:val="a6"/>
            <w:spacing w:beforeLines="20" w:before="48"/>
          </w:pPr>
          <w:del w:id="475" w:author="hui fan" w:date="2020-05-25T13:44:00Z">
            <w:r w:rsidDel="00151289">
              <w:rPr>
                <w:noProof/>
              </w:rPr>
              <w:drawing>
                <wp:inline distT="0" distB="0" distL="0" distR="0" wp14:anchorId="3864D9D7" wp14:editId="4866D629">
                  <wp:extent cx="432435" cy="431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435" cy="431800"/>
                          </a:xfrm>
                          <a:prstGeom prst="rect">
                            <a:avLst/>
                          </a:prstGeom>
                          <a:noFill/>
                          <a:ln>
                            <a:noFill/>
                          </a:ln>
                        </pic:spPr>
                      </pic:pic>
                    </a:graphicData>
                  </a:graphic>
                </wp:inline>
              </w:drawing>
            </w:r>
          </w:del>
        </w:p>
        <w:p w14:paraId="231CB2BA" w14:textId="77777777" w:rsidR="001B3A3B" w:rsidRDefault="001B3A3B" w:rsidP="00CB21C2">
          <w:pPr>
            <w:pStyle w:val="a6"/>
          </w:pPr>
        </w:p>
      </w:tc>
      <w:tc>
        <w:tcPr>
          <w:tcW w:w="3500" w:type="pct"/>
          <w:tcBorders>
            <w:bottom w:val="single" w:sz="6" w:space="0" w:color="auto"/>
          </w:tcBorders>
          <w:vAlign w:val="center"/>
        </w:tcPr>
        <w:p w14:paraId="1F014909" w14:textId="77777777" w:rsidR="001B3A3B" w:rsidRDefault="001B3A3B" w:rsidP="00D92E45">
          <w:pPr>
            <w:pStyle w:val="a6"/>
            <w:jc w:val="center"/>
            <w:rPr>
              <w:rFonts w:hint="eastAsia"/>
            </w:rPr>
          </w:pPr>
          <w:r w:rsidRPr="000040F8">
            <w:t>XX</w:t>
          </w:r>
          <w:r w:rsidRPr="000040F8">
            <w:rPr>
              <w:rFonts w:hint="eastAsia"/>
            </w:rPr>
            <w:t xml:space="preserve">X </w:t>
          </w:r>
          <w:r>
            <w:rPr>
              <w:rFonts w:hint="eastAsia"/>
            </w:rPr>
            <w:t>总体测试策略</w:t>
          </w:r>
        </w:p>
      </w:tc>
      <w:tc>
        <w:tcPr>
          <w:tcW w:w="1000" w:type="pct"/>
          <w:tcBorders>
            <w:bottom w:val="single" w:sz="6" w:space="0" w:color="auto"/>
          </w:tcBorders>
          <w:vAlign w:val="center"/>
        </w:tcPr>
        <w:p w14:paraId="0F5BB258" w14:textId="77777777" w:rsidR="001B3A3B" w:rsidRDefault="001B3A3B" w:rsidP="00633530">
          <w:pPr>
            <w:pStyle w:val="a6"/>
            <w:jc w:val="center"/>
            <w:rPr>
              <w:rFonts w:hint="eastAsia"/>
            </w:rPr>
          </w:pPr>
          <w:r>
            <w:rPr>
              <w:rFonts w:hint="eastAsia"/>
            </w:rPr>
            <w:t>文档密级</w:t>
          </w:r>
        </w:p>
      </w:tc>
    </w:tr>
  </w:tbl>
  <w:p w14:paraId="597AED47" w14:textId="77777777" w:rsidR="001B3A3B" w:rsidRDefault="001B3A3B" w:rsidP="00CB21C2">
    <w:pPr>
      <w:pStyle w:val="a6"/>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CB477" w14:textId="77777777" w:rsidR="001B3A3B" w:rsidRDefault="001B3A3B" w:rsidP="00712D85">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1" w15:restartNumberingAfterBreak="0">
    <w:nsid w:val="2B761339"/>
    <w:multiLevelType w:val="hybridMultilevel"/>
    <w:tmpl w:val="2C9E24D6"/>
    <w:lvl w:ilvl="0" w:tplc="0409000F">
      <w:start w:val="1"/>
      <w:numFmt w:val="decimal"/>
      <w:lvlText w:val="%1."/>
      <w:lvlJc w:val="left"/>
      <w:pPr>
        <w:tabs>
          <w:tab w:val="num" w:pos="1034"/>
        </w:tabs>
        <w:ind w:left="1034" w:hanging="420"/>
      </w:pPr>
    </w:lvl>
    <w:lvl w:ilvl="1" w:tplc="04090019" w:tentative="1">
      <w:start w:val="1"/>
      <w:numFmt w:val="lowerLetter"/>
      <w:lvlText w:val="%2)"/>
      <w:lvlJc w:val="left"/>
      <w:pPr>
        <w:tabs>
          <w:tab w:val="num" w:pos="1454"/>
        </w:tabs>
        <w:ind w:left="1454" w:hanging="420"/>
      </w:pPr>
    </w:lvl>
    <w:lvl w:ilvl="2" w:tplc="0409001B" w:tentative="1">
      <w:start w:val="1"/>
      <w:numFmt w:val="lowerRoman"/>
      <w:lvlText w:val="%3."/>
      <w:lvlJc w:val="right"/>
      <w:pPr>
        <w:tabs>
          <w:tab w:val="num" w:pos="1874"/>
        </w:tabs>
        <w:ind w:left="1874" w:hanging="420"/>
      </w:pPr>
    </w:lvl>
    <w:lvl w:ilvl="3" w:tplc="0409000F" w:tentative="1">
      <w:start w:val="1"/>
      <w:numFmt w:val="decimal"/>
      <w:lvlText w:val="%4."/>
      <w:lvlJc w:val="left"/>
      <w:pPr>
        <w:tabs>
          <w:tab w:val="num" w:pos="2294"/>
        </w:tabs>
        <w:ind w:left="2294" w:hanging="420"/>
      </w:pPr>
    </w:lvl>
    <w:lvl w:ilvl="4" w:tplc="04090019" w:tentative="1">
      <w:start w:val="1"/>
      <w:numFmt w:val="lowerLetter"/>
      <w:lvlText w:val="%5)"/>
      <w:lvlJc w:val="left"/>
      <w:pPr>
        <w:tabs>
          <w:tab w:val="num" w:pos="2714"/>
        </w:tabs>
        <w:ind w:left="2714" w:hanging="420"/>
      </w:pPr>
    </w:lvl>
    <w:lvl w:ilvl="5" w:tplc="0409001B" w:tentative="1">
      <w:start w:val="1"/>
      <w:numFmt w:val="lowerRoman"/>
      <w:lvlText w:val="%6."/>
      <w:lvlJc w:val="right"/>
      <w:pPr>
        <w:tabs>
          <w:tab w:val="num" w:pos="3134"/>
        </w:tabs>
        <w:ind w:left="3134" w:hanging="420"/>
      </w:pPr>
    </w:lvl>
    <w:lvl w:ilvl="6" w:tplc="0409000F" w:tentative="1">
      <w:start w:val="1"/>
      <w:numFmt w:val="decimal"/>
      <w:lvlText w:val="%7."/>
      <w:lvlJc w:val="left"/>
      <w:pPr>
        <w:tabs>
          <w:tab w:val="num" w:pos="3554"/>
        </w:tabs>
        <w:ind w:left="3554" w:hanging="420"/>
      </w:pPr>
    </w:lvl>
    <w:lvl w:ilvl="7" w:tplc="04090019" w:tentative="1">
      <w:start w:val="1"/>
      <w:numFmt w:val="lowerLetter"/>
      <w:lvlText w:val="%8)"/>
      <w:lvlJc w:val="left"/>
      <w:pPr>
        <w:tabs>
          <w:tab w:val="num" w:pos="3974"/>
        </w:tabs>
        <w:ind w:left="3974" w:hanging="420"/>
      </w:pPr>
    </w:lvl>
    <w:lvl w:ilvl="8" w:tplc="0409001B" w:tentative="1">
      <w:start w:val="1"/>
      <w:numFmt w:val="lowerRoman"/>
      <w:lvlText w:val="%9."/>
      <w:lvlJc w:val="right"/>
      <w:pPr>
        <w:tabs>
          <w:tab w:val="num" w:pos="4394"/>
        </w:tabs>
        <w:ind w:left="4394" w:hanging="420"/>
      </w:pPr>
    </w:lvl>
  </w:abstractNum>
  <w:abstractNum w:abstractNumId="2" w15:restartNumberingAfterBreak="0">
    <w:nsid w:val="320D4864"/>
    <w:multiLevelType w:val="hybridMultilevel"/>
    <w:tmpl w:val="C5E8084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8BE0A54"/>
    <w:multiLevelType w:val="hybridMultilevel"/>
    <w:tmpl w:val="CEF06D6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0EF23C6"/>
    <w:multiLevelType w:val="multilevel"/>
    <w:tmpl w:val="888E480A"/>
    <w:lvl w:ilvl="0">
      <w:start w:val="1"/>
      <w:numFmt w:val="decimal"/>
      <w:pStyle w:val="1"/>
      <w:lvlText w:val="%1"/>
      <w:lvlJc w:val="left"/>
      <w:pPr>
        <w:tabs>
          <w:tab w:val="num" w:pos="720"/>
        </w:tabs>
        <w:ind w:left="720" w:hanging="567"/>
      </w:pPr>
      <w:rPr>
        <w:rFonts w:hint="eastAsia"/>
      </w:rPr>
    </w:lvl>
    <w:lvl w:ilvl="1">
      <w:start w:val="1"/>
      <w:numFmt w:val="decimal"/>
      <w:pStyle w:val="2"/>
      <w:lvlText w:val="%1.%2"/>
      <w:lvlJc w:val="left"/>
      <w:pPr>
        <w:tabs>
          <w:tab w:val="num" w:pos="720"/>
        </w:tabs>
        <w:ind w:left="720" w:hanging="567"/>
      </w:pPr>
      <w:rPr>
        <w:rFonts w:hint="eastAsia"/>
      </w:rPr>
    </w:lvl>
    <w:lvl w:ilvl="2">
      <w:start w:val="1"/>
      <w:numFmt w:val="decimal"/>
      <w:pStyle w:val="3"/>
      <w:lvlText w:val="%1.%2.%3"/>
      <w:lvlJc w:val="left"/>
      <w:pPr>
        <w:tabs>
          <w:tab w:val="num" w:pos="720"/>
        </w:tabs>
        <w:ind w:left="720" w:hanging="567"/>
      </w:pPr>
      <w:rPr>
        <w:rFonts w:hint="eastAsia"/>
      </w:rPr>
    </w:lvl>
    <w:lvl w:ilvl="3">
      <w:start w:val="1"/>
      <w:numFmt w:val="decimal"/>
      <w:pStyle w:val="4"/>
      <w:lvlText w:val="%1.%2.%3.%4"/>
      <w:lvlJc w:val="left"/>
      <w:pPr>
        <w:tabs>
          <w:tab w:val="num" w:pos="1467"/>
        </w:tabs>
        <w:ind w:left="1467" w:hanging="567"/>
      </w:pPr>
      <w:rPr>
        <w:rFonts w:hint="eastAsia"/>
        <w:spacing w:val="-20"/>
      </w:rPr>
    </w:lvl>
    <w:lvl w:ilvl="4">
      <w:start w:val="1"/>
      <w:numFmt w:val="decimal"/>
      <w:pStyle w:val="5"/>
      <w:lvlText w:val="%1.%2.%3.%4.%5"/>
      <w:lvlJc w:val="left"/>
      <w:pPr>
        <w:tabs>
          <w:tab w:val="num" w:pos="1151"/>
        </w:tabs>
        <w:ind w:left="1151" w:hanging="998"/>
      </w:pPr>
      <w:rPr>
        <w:rFonts w:hint="eastAsia"/>
      </w:rPr>
    </w:lvl>
    <w:lvl w:ilvl="5">
      <w:start w:val="1"/>
      <w:numFmt w:val="decimal"/>
      <w:pStyle w:val="6"/>
      <w:lvlText w:val="%1.%2.%3.%4.%5.%6"/>
      <w:lvlJc w:val="left"/>
      <w:pPr>
        <w:tabs>
          <w:tab w:val="num" w:pos="1151"/>
        </w:tabs>
        <w:ind w:left="1151" w:hanging="998"/>
      </w:pPr>
      <w:rPr>
        <w:rFonts w:hint="eastAsia"/>
      </w:rPr>
    </w:lvl>
    <w:lvl w:ilvl="6">
      <w:start w:val="1"/>
      <w:numFmt w:val="decimal"/>
      <w:pStyle w:val="NormalH1"/>
      <w:lvlText w:val="%7. "/>
      <w:lvlJc w:val="left"/>
      <w:pPr>
        <w:tabs>
          <w:tab w:val="num" w:pos="1117"/>
        </w:tabs>
        <w:ind w:left="1117" w:hanging="397"/>
      </w:pPr>
      <w:rPr>
        <w:rFonts w:hint="default"/>
      </w:rPr>
    </w:lvl>
    <w:lvl w:ilvl="7">
      <w:start w:val="1"/>
      <w:numFmt w:val="decimal"/>
      <w:pStyle w:val="NormalH2"/>
      <w:lvlText w:val="(%8) "/>
      <w:lvlJc w:val="left"/>
      <w:pPr>
        <w:tabs>
          <w:tab w:val="num" w:pos="1514"/>
        </w:tabs>
        <w:ind w:left="1514" w:hanging="397"/>
      </w:pPr>
      <w:rPr>
        <w:rFonts w:hint="eastAsia"/>
      </w:rPr>
    </w:lvl>
    <w:lvl w:ilvl="8">
      <w:start w:val="1"/>
      <w:numFmt w:val="none"/>
      <w:lvlText w:val="%9"/>
      <w:lvlJc w:val="left"/>
      <w:pPr>
        <w:tabs>
          <w:tab w:val="num" w:pos="1911"/>
        </w:tabs>
        <w:ind w:left="1911" w:hanging="397"/>
      </w:pPr>
      <w:rPr>
        <w:rFonts w:hint="eastAsia"/>
      </w:rPr>
    </w:lvl>
  </w:abstractNum>
  <w:abstractNum w:abstractNumId="5" w15:restartNumberingAfterBreak="0">
    <w:nsid w:val="53F22BFD"/>
    <w:multiLevelType w:val="hybridMultilevel"/>
    <w:tmpl w:val="8EC83C14"/>
    <w:lvl w:ilvl="0" w:tplc="36549F4C">
      <w:start w:val="1"/>
      <w:numFmt w:val="bullet"/>
      <w:lvlText w:val=""/>
      <w:lvlJc w:val="left"/>
      <w:pPr>
        <w:tabs>
          <w:tab w:val="num" w:pos="919"/>
        </w:tabs>
        <w:ind w:left="919" w:hanging="420"/>
      </w:pPr>
      <w:rPr>
        <w:rFonts w:ascii="Wingdings" w:hAnsi="Wingdings" w:hint="default"/>
        <w:sz w:val="21"/>
        <w:szCs w:val="21"/>
      </w:rPr>
    </w:lvl>
    <w:lvl w:ilvl="1" w:tplc="04090003" w:tentative="1">
      <w:start w:val="1"/>
      <w:numFmt w:val="bullet"/>
      <w:lvlText w:val=""/>
      <w:lvlJc w:val="left"/>
      <w:pPr>
        <w:tabs>
          <w:tab w:val="num" w:pos="1548"/>
        </w:tabs>
        <w:ind w:left="1548" w:hanging="420"/>
      </w:pPr>
      <w:rPr>
        <w:rFonts w:ascii="Wingdings" w:hAnsi="Wingdings" w:hint="default"/>
      </w:rPr>
    </w:lvl>
    <w:lvl w:ilvl="2" w:tplc="04090005" w:tentative="1">
      <w:start w:val="1"/>
      <w:numFmt w:val="bullet"/>
      <w:lvlText w:val=""/>
      <w:lvlJc w:val="left"/>
      <w:pPr>
        <w:tabs>
          <w:tab w:val="num" w:pos="1968"/>
        </w:tabs>
        <w:ind w:left="1968" w:hanging="420"/>
      </w:pPr>
      <w:rPr>
        <w:rFonts w:ascii="Wingdings" w:hAnsi="Wingdings" w:hint="default"/>
      </w:rPr>
    </w:lvl>
    <w:lvl w:ilvl="3" w:tplc="04090001" w:tentative="1">
      <w:start w:val="1"/>
      <w:numFmt w:val="bullet"/>
      <w:lvlText w:val=""/>
      <w:lvlJc w:val="left"/>
      <w:pPr>
        <w:tabs>
          <w:tab w:val="num" w:pos="2388"/>
        </w:tabs>
        <w:ind w:left="2388" w:hanging="420"/>
      </w:pPr>
      <w:rPr>
        <w:rFonts w:ascii="Wingdings" w:hAnsi="Wingdings" w:hint="default"/>
      </w:rPr>
    </w:lvl>
    <w:lvl w:ilvl="4" w:tplc="04090003" w:tentative="1">
      <w:start w:val="1"/>
      <w:numFmt w:val="bullet"/>
      <w:lvlText w:val=""/>
      <w:lvlJc w:val="left"/>
      <w:pPr>
        <w:tabs>
          <w:tab w:val="num" w:pos="2808"/>
        </w:tabs>
        <w:ind w:left="2808" w:hanging="420"/>
      </w:pPr>
      <w:rPr>
        <w:rFonts w:ascii="Wingdings" w:hAnsi="Wingdings" w:hint="default"/>
      </w:rPr>
    </w:lvl>
    <w:lvl w:ilvl="5" w:tplc="04090005" w:tentative="1">
      <w:start w:val="1"/>
      <w:numFmt w:val="bullet"/>
      <w:lvlText w:val=""/>
      <w:lvlJc w:val="left"/>
      <w:pPr>
        <w:tabs>
          <w:tab w:val="num" w:pos="3228"/>
        </w:tabs>
        <w:ind w:left="3228" w:hanging="420"/>
      </w:pPr>
      <w:rPr>
        <w:rFonts w:ascii="Wingdings" w:hAnsi="Wingdings" w:hint="default"/>
      </w:rPr>
    </w:lvl>
    <w:lvl w:ilvl="6" w:tplc="04090001" w:tentative="1">
      <w:start w:val="1"/>
      <w:numFmt w:val="bullet"/>
      <w:lvlText w:val=""/>
      <w:lvlJc w:val="left"/>
      <w:pPr>
        <w:tabs>
          <w:tab w:val="num" w:pos="3648"/>
        </w:tabs>
        <w:ind w:left="3648" w:hanging="420"/>
      </w:pPr>
      <w:rPr>
        <w:rFonts w:ascii="Wingdings" w:hAnsi="Wingdings" w:hint="default"/>
      </w:rPr>
    </w:lvl>
    <w:lvl w:ilvl="7" w:tplc="04090003" w:tentative="1">
      <w:start w:val="1"/>
      <w:numFmt w:val="bullet"/>
      <w:lvlText w:val=""/>
      <w:lvlJc w:val="left"/>
      <w:pPr>
        <w:tabs>
          <w:tab w:val="num" w:pos="4068"/>
        </w:tabs>
        <w:ind w:left="4068" w:hanging="420"/>
      </w:pPr>
      <w:rPr>
        <w:rFonts w:ascii="Wingdings" w:hAnsi="Wingdings" w:hint="default"/>
      </w:rPr>
    </w:lvl>
    <w:lvl w:ilvl="8" w:tplc="04090005" w:tentative="1">
      <w:start w:val="1"/>
      <w:numFmt w:val="bullet"/>
      <w:lvlText w:val=""/>
      <w:lvlJc w:val="left"/>
      <w:pPr>
        <w:tabs>
          <w:tab w:val="num" w:pos="4488"/>
        </w:tabs>
        <w:ind w:left="4488" w:hanging="420"/>
      </w:pPr>
      <w:rPr>
        <w:rFonts w:ascii="Wingdings" w:hAnsi="Wingdings" w:hint="default"/>
      </w:rPr>
    </w:lvl>
  </w:abstractNum>
  <w:abstractNum w:abstractNumId="6" w15:restartNumberingAfterBreak="0">
    <w:nsid w:val="632B3AE2"/>
    <w:multiLevelType w:val="hybridMultilevel"/>
    <w:tmpl w:val="54A6C9C8"/>
    <w:lvl w:ilvl="0" w:tplc="0409000F">
      <w:start w:val="1"/>
      <w:numFmt w:val="decimal"/>
      <w:lvlText w:val="%1."/>
      <w:lvlJc w:val="left"/>
      <w:pPr>
        <w:tabs>
          <w:tab w:val="num" w:pos="1034"/>
        </w:tabs>
        <w:ind w:left="1034" w:hanging="420"/>
      </w:pPr>
    </w:lvl>
    <w:lvl w:ilvl="1" w:tplc="04090019" w:tentative="1">
      <w:start w:val="1"/>
      <w:numFmt w:val="lowerLetter"/>
      <w:lvlText w:val="%2)"/>
      <w:lvlJc w:val="left"/>
      <w:pPr>
        <w:tabs>
          <w:tab w:val="num" w:pos="1454"/>
        </w:tabs>
        <w:ind w:left="1454" w:hanging="420"/>
      </w:pPr>
    </w:lvl>
    <w:lvl w:ilvl="2" w:tplc="0409001B" w:tentative="1">
      <w:start w:val="1"/>
      <w:numFmt w:val="lowerRoman"/>
      <w:lvlText w:val="%3."/>
      <w:lvlJc w:val="right"/>
      <w:pPr>
        <w:tabs>
          <w:tab w:val="num" w:pos="1874"/>
        </w:tabs>
        <w:ind w:left="1874" w:hanging="420"/>
      </w:pPr>
    </w:lvl>
    <w:lvl w:ilvl="3" w:tplc="0409000F" w:tentative="1">
      <w:start w:val="1"/>
      <w:numFmt w:val="decimal"/>
      <w:lvlText w:val="%4."/>
      <w:lvlJc w:val="left"/>
      <w:pPr>
        <w:tabs>
          <w:tab w:val="num" w:pos="2294"/>
        </w:tabs>
        <w:ind w:left="2294" w:hanging="420"/>
      </w:pPr>
    </w:lvl>
    <w:lvl w:ilvl="4" w:tplc="04090019" w:tentative="1">
      <w:start w:val="1"/>
      <w:numFmt w:val="lowerLetter"/>
      <w:lvlText w:val="%5)"/>
      <w:lvlJc w:val="left"/>
      <w:pPr>
        <w:tabs>
          <w:tab w:val="num" w:pos="2714"/>
        </w:tabs>
        <w:ind w:left="2714" w:hanging="420"/>
      </w:pPr>
    </w:lvl>
    <w:lvl w:ilvl="5" w:tplc="0409001B" w:tentative="1">
      <w:start w:val="1"/>
      <w:numFmt w:val="lowerRoman"/>
      <w:lvlText w:val="%6."/>
      <w:lvlJc w:val="right"/>
      <w:pPr>
        <w:tabs>
          <w:tab w:val="num" w:pos="3134"/>
        </w:tabs>
        <w:ind w:left="3134" w:hanging="420"/>
      </w:pPr>
    </w:lvl>
    <w:lvl w:ilvl="6" w:tplc="0409000F" w:tentative="1">
      <w:start w:val="1"/>
      <w:numFmt w:val="decimal"/>
      <w:lvlText w:val="%7."/>
      <w:lvlJc w:val="left"/>
      <w:pPr>
        <w:tabs>
          <w:tab w:val="num" w:pos="3554"/>
        </w:tabs>
        <w:ind w:left="3554" w:hanging="420"/>
      </w:pPr>
    </w:lvl>
    <w:lvl w:ilvl="7" w:tplc="04090019" w:tentative="1">
      <w:start w:val="1"/>
      <w:numFmt w:val="lowerLetter"/>
      <w:lvlText w:val="%8)"/>
      <w:lvlJc w:val="left"/>
      <w:pPr>
        <w:tabs>
          <w:tab w:val="num" w:pos="3974"/>
        </w:tabs>
        <w:ind w:left="3974" w:hanging="420"/>
      </w:pPr>
    </w:lvl>
    <w:lvl w:ilvl="8" w:tplc="0409001B" w:tentative="1">
      <w:start w:val="1"/>
      <w:numFmt w:val="lowerRoman"/>
      <w:lvlText w:val="%9."/>
      <w:lvlJc w:val="right"/>
      <w:pPr>
        <w:tabs>
          <w:tab w:val="num" w:pos="4394"/>
        </w:tabs>
        <w:ind w:left="4394" w:hanging="420"/>
      </w:pPr>
    </w:lvl>
  </w:abstractNum>
  <w:abstractNum w:abstractNumId="7" w15:restartNumberingAfterBreak="0">
    <w:nsid w:val="65E13960"/>
    <w:multiLevelType w:val="hybridMultilevel"/>
    <w:tmpl w:val="0010B47C"/>
    <w:lvl w:ilvl="0" w:tplc="F9AE454A">
      <w:start w:val="1"/>
      <w:numFmt w:val="bullet"/>
      <w:pStyle w:val="ItemList"/>
      <w:lvlText w:val=""/>
      <w:lvlJc w:val="left"/>
      <w:pPr>
        <w:tabs>
          <w:tab w:val="num" w:pos="1644"/>
        </w:tabs>
        <w:ind w:left="1644" w:hanging="510"/>
      </w:pPr>
      <w:rPr>
        <w:rFonts w:ascii="Wingdings" w:hAnsi="Wingdings" w:cs="Wingdings" w:hint="default"/>
        <w:color w:val="auto"/>
        <w:sz w:val="13"/>
        <w:szCs w:val="13"/>
        <w:u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90A6AE0"/>
    <w:multiLevelType w:val="hybridMultilevel"/>
    <w:tmpl w:val="9612C56E"/>
    <w:lvl w:ilvl="0" w:tplc="824C2D42">
      <w:start w:val="1"/>
      <w:numFmt w:val="decimal"/>
      <w:pStyle w:val="FigureDescription"/>
      <w:lvlText w:val="图%1 "/>
      <w:lvlJc w:val="left"/>
      <w:pPr>
        <w:tabs>
          <w:tab w:val="num" w:pos="0"/>
        </w:tabs>
        <w:ind w:left="0" w:firstLine="0"/>
      </w:pPr>
      <w:rPr>
        <w:rFonts w:ascii="Times New Roman" w:eastAsia="宋体" w:hAnsi="Times New Roman" w:cs="Times New Roman" w:hint="default"/>
        <w:kern w:val="0"/>
      </w:rPr>
    </w:lvl>
    <w:lvl w:ilvl="1" w:tplc="7AD4960C">
      <w:start w:val="4"/>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B6F438D"/>
    <w:multiLevelType w:val="hybridMultilevel"/>
    <w:tmpl w:val="7B82CF2A"/>
    <w:lvl w:ilvl="0" w:tplc="FFFFFFFF">
      <w:start w:val="1"/>
      <w:numFmt w:val="bullet"/>
      <w:lvlText w:val=""/>
      <w:lvlJc w:val="left"/>
      <w:pPr>
        <w:tabs>
          <w:tab w:val="num" w:pos="1140"/>
        </w:tabs>
        <w:ind w:left="1140" w:hanging="420"/>
      </w:pPr>
      <w:rPr>
        <w:rFonts w:ascii="Wingdings" w:hAnsi="Wingdings" w:hint="default"/>
      </w:rPr>
    </w:lvl>
    <w:lvl w:ilvl="1" w:tplc="FFFFFFFF" w:tentative="1">
      <w:start w:val="1"/>
      <w:numFmt w:val="bullet"/>
      <w:lvlText w:val=""/>
      <w:lvlJc w:val="left"/>
      <w:pPr>
        <w:tabs>
          <w:tab w:val="num" w:pos="-935"/>
        </w:tabs>
        <w:ind w:left="-935" w:hanging="420"/>
      </w:pPr>
      <w:rPr>
        <w:rFonts w:ascii="Wingdings" w:hAnsi="Wingdings" w:hint="default"/>
      </w:rPr>
    </w:lvl>
    <w:lvl w:ilvl="2" w:tplc="FFFFFFFF" w:tentative="1">
      <w:start w:val="1"/>
      <w:numFmt w:val="bullet"/>
      <w:lvlText w:val=""/>
      <w:lvlJc w:val="left"/>
      <w:pPr>
        <w:tabs>
          <w:tab w:val="num" w:pos="-515"/>
        </w:tabs>
        <w:ind w:left="-515" w:hanging="420"/>
      </w:pPr>
      <w:rPr>
        <w:rFonts w:ascii="Wingdings" w:hAnsi="Wingdings" w:hint="default"/>
      </w:rPr>
    </w:lvl>
    <w:lvl w:ilvl="3" w:tplc="FFFFFFFF" w:tentative="1">
      <w:start w:val="1"/>
      <w:numFmt w:val="bullet"/>
      <w:lvlText w:val=""/>
      <w:lvlJc w:val="left"/>
      <w:pPr>
        <w:tabs>
          <w:tab w:val="num" w:pos="-95"/>
        </w:tabs>
        <w:ind w:left="-95" w:hanging="420"/>
      </w:pPr>
      <w:rPr>
        <w:rFonts w:ascii="Wingdings" w:hAnsi="Wingdings" w:hint="default"/>
      </w:rPr>
    </w:lvl>
    <w:lvl w:ilvl="4" w:tplc="FFFFFFFF" w:tentative="1">
      <w:start w:val="1"/>
      <w:numFmt w:val="bullet"/>
      <w:lvlText w:val=""/>
      <w:lvlJc w:val="left"/>
      <w:pPr>
        <w:tabs>
          <w:tab w:val="num" w:pos="325"/>
        </w:tabs>
        <w:ind w:left="325" w:hanging="420"/>
      </w:pPr>
      <w:rPr>
        <w:rFonts w:ascii="Wingdings" w:hAnsi="Wingdings" w:hint="default"/>
      </w:rPr>
    </w:lvl>
    <w:lvl w:ilvl="5" w:tplc="FFFFFFFF" w:tentative="1">
      <w:start w:val="1"/>
      <w:numFmt w:val="bullet"/>
      <w:lvlText w:val=""/>
      <w:lvlJc w:val="left"/>
      <w:pPr>
        <w:tabs>
          <w:tab w:val="num" w:pos="745"/>
        </w:tabs>
        <w:ind w:left="745" w:hanging="420"/>
      </w:pPr>
      <w:rPr>
        <w:rFonts w:ascii="Wingdings" w:hAnsi="Wingdings" w:hint="default"/>
      </w:rPr>
    </w:lvl>
    <w:lvl w:ilvl="6" w:tplc="FFFFFFFF" w:tentative="1">
      <w:start w:val="1"/>
      <w:numFmt w:val="bullet"/>
      <w:lvlText w:val=""/>
      <w:lvlJc w:val="left"/>
      <w:pPr>
        <w:tabs>
          <w:tab w:val="num" w:pos="1165"/>
        </w:tabs>
        <w:ind w:left="1165" w:hanging="420"/>
      </w:pPr>
      <w:rPr>
        <w:rFonts w:ascii="Wingdings" w:hAnsi="Wingdings" w:hint="default"/>
      </w:rPr>
    </w:lvl>
    <w:lvl w:ilvl="7" w:tplc="FFFFFFFF" w:tentative="1">
      <w:start w:val="1"/>
      <w:numFmt w:val="bullet"/>
      <w:lvlText w:val=""/>
      <w:lvlJc w:val="left"/>
      <w:pPr>
        <w:tabs>
          <w:tab w:val="num" w:pos="1585"/>
        </w:tabs>
        <w:ind w:left="1585" w:hanging="420"/>
      </w:pPr>
      <w:rPr>
        <w:rFonts w:ascii="Wingdings" w:hAnsi="Wingdings" w:hint="default"/>
      </w:rPr>
    </w:lvl>
    <w:lvl w:ilvl="8" w:tplc="FFFFFFFF" w:tentative="1">
      <w:start w:val="1"/>
      <w:numFmt w:val="bullet"/>
      <w:lvlText w:val=""/>
      <w:lvlJc w:val="left"/>
      <w:pPr>
        <w:tabs>
          <w:tab w:val="num" w:pos="2005"/>
        </w:tabs>
        <w:ind w:left="2005" w:hanging="420"/>
      </w:pPr>
      <w:rPr>
        <w:rFonts w:ascii="Wingdings" w:hAnsi="Wingdings" w:hint="default"/>
      </w:rPr>
    </w:lvl>
  </w:abstractNum>
  <w:abstractNum w:abstractNumId="10" w15:restartNumberingAfterBreak="0">
    <w:nsid w:val="6C0016D2"/>
    <w:multiLevelType w:val="hybridMultilevel"/>
    <w:tmpl w:val="504AA644"/>
    <w:lvl w:ilvl="0" w:tplc="A12A694C">
      <w:start w:val="1"/>
      <w:numFmt w:val="decimal"/>
      <w:pStyle w:val="TableDescription"/>
      <w:lvlText w:val="表%1 "/>
      <w:lvlJc w:val="left"/>
      <w:pPr>
        <w:tabs>
          <w:tab w:val="num" w:pos="720"/>
        </w:tabs>
        <w:ind w:left="0" w:firstLine="0"/>
      </w:pPr>
      <w:rPr>
        <w:rFonts w:ascii="Arial" w:eastAsia="宋体" w:hAnsi="Arial" w:hint="default"/>
        <w:kern w:val="0"/>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E836095"/>
    <w:multiLevelType w:val="singleLevel"/>
    <w:tmpl w:val="3DF69B18"/>
    <w:lvl w:ilvl="0">
      <w:start w:val="1"/>
      <w:numFmt w:val="decimal"/>
      <w:pStyle w:val="ReferenceList"/>
      <w:lvlText w:val="(%1)"/>
      <w:lvlJc w:val="left"/>
      <w:pPr>
        <w:tabs>
          <w:tab w:val="num" w:pos="420"/>
        </w:tabs>
        <w:ind w:left="420" w:hanging="420"/>
      </w:pPr>
      <w:rPr>
        <w:rFonts w:hint="eastAsia"/>
      </w:rPr>
    </w:lvl>
  </w:abstractNum>
  <w:num w:numId="1">
    <w:abstractNumId w:val="8"/>
  </w:num>
  <w:num w:numId="2">
    <w:abstractNumId w:val="4"/>
  </w:num>
  <w:num w:numId="3">
    <w:abstractNumId w:val="11"/>
  </w:num>
  <w:num w:numId="4">
    <w:abstractNumId w:val="10"/>
  </w:num>
  <w:num w:numId="5">
    <w:abstractNumId w:val="7"/>
  </w:num>
  <w:num w:numId="6">
    <w:abstractNumId w:val="2"/>
  </w:num>
  <w:num w:numId="7">
    <w:abstractNumId w:val="3"/>
  </w:num>
  <w:num w:numId="8">
    <w:abstractNumId w:val="0"/>
  </w:num>
  <w:num w:numId="9">
    <w:abstractNumId w:val="9"/>
  </w:num>
  <w:num w:numId="10">
    <w:abstractNumId w:val="5"/>
  </w:num>
  <w:num w:numId="11">
    <w:abstractNumId w:val="1"/>
  </w:num>
  <w:num w:numId="12">
    <w:abstractNumId w:val="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i fan">
    <w15:presenceInfo w15:providerId="Windows Live" w15:userId="0be79e38d3dce9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89"/>
    <w:rsid w:val="00000336"/>
    <w:rsid w:val="00001BD8"/>
    <w:rsid w:val="00003D28"/>
    <w:rsid w:val="000040F8"/>
    <w:rsid w:val="00006D38"/>
    <w:rsid w:val="00006F8A"/>
    <w:rsid w:val="0001244A"/>
    <w:rsid w:val="00012ECD"/>
    <w:rsid w:val="00013F6B"/>
    <w:rsid w:val="00020453"/>
    <w:rsid w:val="00022740"/>
    <w:rsid w:val="00033587"/>
    <w:rsid w:val="00040E1C"/>
    <w:rsid w:val="00053877"/>
    <w:rsid w:val="00057206"/>
    <w:rsid w:val="00060A74"/>
    <w:rsid w:val="000657EB"/>
    <w:rsid w:val="00065F7D"/>
    <w:rsid w:val="00072B67"/>
    <w:rsid w:val="00077654"/>
    <w:rsid w:val="000866C7"/>
    <w:rsid w:val="00093DF4"/>
    <w:rsid w:val="00094EE5"/>
    <w:rsid w:val="00095318"/>
    <w:rsid w:val="00097BCE"/>
    <w:rsid w:val="000A11C9"/>
    <w:rsid w:val="000C3109"/>
    <w:rsid w:val="000D6A93"/>
    <w:rsid w:val="000D6D0A"/>
    <w:rsid w:val="000E204B"/>
    <w:rsid w:val="000E2C7B"/>
    <w:rsid w:val="000E4684"/>
    <w:rsid w:val="000F07B1"/>
    <w:rsid w:val="000F1265"/>
    <w:rsid w:val="000F2752"/>
    <w:rsid w:val="000F592C"/>
    <w:rsid w:val="0010332B"/>
    <w:rsid w:val="001100B0"/>
    <w:rsid w:val="00113C46"/>
    <w:rsid w:val="00114212"/>
    <w:rsid w:val="0012170D"/>
    <w:rsid w:val="001221A0"/>
    <w:rsid w:val="00122744"/>
    <w:rsid w:val="00123848"/>
    <w:rsid w:val="001252E7"/>
    <w:rsid w:val="00125B0C"/>
    <w:rsid w:val="00131243"/>
    <w:rsid w:val="00131562"/>
    <w:rsid w:val="00134CE4"/>
    <w:rsid w:val="001360C9"/>
    <w:rsid w:val="00151289"/>
    <w:rsid w:val="00156218"/>
    <w:rsid w:val="001637F8"/>
    <w:rsid w:val="0017435D"/>
    <w:rsid w:val="00174ACE"/>
    <w:rsid w:val="00175651"/>
    <w:rsid w:val="00183F59"/>
    <w:rsid w:val="001842F9"/>
    <w:rsid w:val="00185CDA"/>
    <w:rsid w:val="001977A4"/>
    <w:rsid w:val="001A243C"/>
    <w:rsid w:val="001A6AF7"/>
    <w:rsid w:val="001B3A3B"/>
    <w:rsid w:val="001C2A33"/>
    <w:rsid w:val="001C3138"/>
    <w:rsid w:val="001C74CC"/>
    <w:rsid w:val="001D579D"/>
    <w:rsid w:val="001E6B7E"/>
    <w:rsid w:val="001F2847"/>
    <w:rsid w:val="002027C6"/>
    <w:rsid w:val="00203FB7"/>
    <w:rsid w:val="00207E7D"/>
    <w:rsid w:val="00210742"/>
    <w:rsid w:val="00210899"/>
    <w:rsid w:val="00213FC4"/>
    <w:rsid w:val="0022793A"/>
    <w:rsid w:val="00230406"/>
    <w:rsid w:val="002348D5"/>
    <w:rsid w:val="00242116"/>
    <w:rsid w:val="00245D01"/>
    <w:rsid w:val="00246213"/>
    <w:rsid w:val="002469BA"/>
    <w:rsid w:val="00264E00"/>
    <w:rsid w:val="0026560A"/>
    <w:rsid w:val="00271E3E"/>
    <w:rsid w:val="002814DC"/>
    <w:rsid w:val="00283997"/>
    <w:rsid w:val="0028481E"/>
    <w:rsid w:val="0029075B"/>
    <w:rsid w:val="002925BD"/>
    <w:rsid w:val="0029312D"/>
    <w:rsid w:val="0029320E"/>
    <w:rsid w:val="002A4313"/>
    <w:rsid w:val="002B4911"/>
    <w:rsid w:val="002B4BD0"/>
    <w:rsid w:val="002F1F83"/>
    <w:rsid w:val="002F481F"/>
    <w:rsid w:val="002F5266"/>
    <w:rsid w:val="002F7E53"/>
    <w:rsid w:val="0031379C"/>
    <w:rsid w:val="00313E3C"/>
    <w:rsid w:val="00322A5D"/>
    <w:rsid w:val="003271D6"/>
    <w:rsid w:val="00333BF4"/>
    <w:rsid w:val="003426E9"/>
    <w:rsid w:val="00345EE0"/>
    <w:rsid w:val="00351238"/>
    <w:rsid w:val="00355DDE"/>
    <w:rsid w:val="003564F9"/>
    <w:rsid w:val="0036136B"/>
    <w:rsid w:val="00365A55"/>
    <w:rsid w:val="0037016D"/>
    <w:rsid w:val="0037674C"/>
    <w:rsid w:val="00377913"/>
    <w:rsid w:val="00386C13"/>
    <w:rsid w:val="00387987"/>
    <w:rsid w:val="003B1AEF"/>
    <w:rsid w:val="003C2326"/>
    <w:rsid w:val="003C5292"/>
    <w:rsid w:val="003D4ED9"/>
    <w:rsid w:val="003D5E08"/>
    <w:rsid w:val="003E3A90"/>
    <w:rsid w:val="003E67A3"/>
    <w:rsid w:val="003F2184"/>
    <w:rsid w:val="00407FD4"/>
    <w:rsid w:val="0042046F"/>
    <w:rsid w:val="00420E55"/>
    <w:rsid w:val="00421FAC"/>
    <w:rsid w:val="0043321A"/>
    <w:rsid w:val="004367E3"/>
    <w:rsid w:val="00440A9E"/>
    <w:rsid w:val="0045043A"/>
    <w:rsid w:val="004522D0"/>
    <w:rsid w:val="00460421"/>
    <w:rsid w:val="00465375"/>
    <w:rsid w:val="00473B1D"/>
    <w:rsid w:val="0047450C"/>
    <w:rsid w:val="004759B8"/>
    <w:rsid w:val="004766F7"/>
    <w:rsid w:val="00485AC9"/>
    <w:rsid w:val="0049349A"/>
    <w:rsid w:val="00496B6B"/>
    <w:rsid w:val="004A191B"/>
    <w:rsid w:val="004A44A3"/>
    <w:rsid w:val="004B4006"/>
    <w:rsid w:val="004B747D"/>
    <w:rsid w:val="004C3D51"/>
    <w:rsid w:val="004C4A6E"/>
    <w:rsid w:val="004D21FE"/>
    <w:rsid w:val="004D35D4"/>
    <w:rsid w:val="004E17EF"/>
    <w:rsid w:val="004F4E11"/>
    <w:rsid w:val="005070EE"/>
    <w:rsid w:val="00507547"/>
    <w:rsid w:val="00512B98"/>
    <w:rsid w:val="005131FE"/>
    <w:rsid w:val="00513A2E"/>
    <w:rsid w:val="00520D36"/>
    <w:rsid w:val="00522194"/>
    <w:rsid w:val="0052338A"/>
    <w:rsid w:val="00532A78"/>
    <w:rsid w:val="00540D57"/>
    <w:rsid w:val="005426B0"/>
    <w:rsid w:val="00545891"/>
    <w:rsid w:val="00553DEB"/>
    <w:rsid w:val="005835CB"/>
    <w:rsid w:val="005A0A7F"/>
    <w:rsid w:val="005A2A8F"/>
    <w:rsid w:val="005A6104"/>
    <w:rsid w:val="005B46BE"/>
    <w:rsid w:val="005B6D21"/>
    <w:rsid w:val="005C0309"/>
    <w:rsid w:val="005C4C7C"/>
    <w:rsid w:val="005C6562"/>
    <w:rsid w:val="005C7804"/>
    <w:rsid w:val="005E064B"/>
    <w:rsid w:val="005F2692"/>
    <w:rsid w:val="006045CB"/>
    <w:rsid w:val="0061287E"/>
    <w:rsid w:val="006151E4"/>
    <w:rsid w:val="00616C9A"/>
    <w:rsid w:val="00620A7A"/>
    <w:rsid w:val="00624F74"/>
    <w:rsid w:val="00633530"/>
    <w:rsid w:val="006353DD"/>
    <w:rsid w:val="00636044"/>
    <w:rsid w:val="0064470C"/>
    <w:rsid w:val="00652515"/>
    <w:rsid w:val="00655781"/>
    <w:rsid w:val="006565B9"/>
    <w:rsid w:val="00661794"/>
    <w:rsid w:val="00670F40"/>
    <w:rsid w:val="00677BD4"/>
    <w:rsid w:val="00681981"/>
    <w:rsid w:val="006934BE"/>
    <w:rsid w:val="00695023"/>
    <w:rsid w:val="00696182"/>
    <w:rsid w:val="006A1D93"/>
    <w:rsid w:val="006A263F"/>
    <w:rsid w:val="006A41C6"/>
    <w:rsid w:val="006B5F42"/>
    <w:rsid w:val="006C37CC"/>
    <w:rsid w:val="006D2237"/>
    <w:rsid w:val="006D3C89"/>
    <w:rsid w:val="006E1E44"/>
    <w:rsid w:val="006E35EF"/>
    <w:rsid w:val="00707696"/>
    <w:rsid w:val="00710D87"/>
    <w:rsid w:val="00712D85"/>
    <w:rsid w:val="0071488A"/>
    <w:rsid w:val="00716D15"/>
    <w:rsid w:val="0072077C"/>
    <w:rsid w:val="007261D9"/>
    <w:rsid w:val="00726A08"/>
    <w:rsid w:val="007271DA"/>
    <w:rsid w:val="00747B04"/>
    <w:rsid w:val="00752414"/>
    <w:rsid w:val="00756E92"/>
    <w:rsid w:val="00764B82"/>
    <w:rsid w:val="00767925"/>
    <w:rsid w:val="00773989"/>
    <w:rsid w:val="00773F33"/>
    <w:rsid w:val="0077401C"/>
    <w:rsid w:val="00781BAC"/>
    <w:rsid w:val="00782748"/>
    <w:rsid w:val="00783B39"/>
    <w:rsid w:val="00784C62"/>
    <w:rsid w:val="007900C3"/>
    <w:rsid w:val="00790152"/>
    <w:rsid w:val="00793D12"/>
    <w:rsid w:val="007971D7"/>
    <w:rsid w:val="007A5F78"/>
    <w:rsid w:val="007A64C5"/>
    <w:rsid w:val="007B1FDE"/>
    <w:rsid w:val="007B4868"/>
    <w:rsid w:val="007B4CF7"/>
    <w:rsid w:val="007B5D32"/>
    <w:rsid w:val="007B6F7F"/>
    <w:rsid w:val="007C2758"/>
    <w:rsid w:val="007C29EA"/>
    <w:rsid w:val="007D240F"/>
    <w:rsid w:val="007D6058"/>
    <w:rsid w:val="007E1127"/>
    <w:rsid w:val="007E1E1C"/>
    <w:rsid w:val="007E4072"/>
    <w:rsid w:val="007E57CD"/>
    <w:rsid w:val="007E57FA"/>
    <w:rsid w:val="007F1A78"/>
    <w:rsid w:val="007F29BA"/>
    <w:rsid w:val="00802968"/>
    <w:rsid w:val="00807C0C"/>
    <w:rsid w:val="00810177"/>
    <w:rsid w:val="00813B2C"/>
    <w:rsid w:val="00820E81"/>
    <w:rsid w:val="00825932"/>
    <w:rsid w:val="00833D00"/>
    <w:rsid w:val="00851FC8"/>
    <w:rsid w:val="00852A93"/>
    <w:rsid w:val="00854BCD"/>
    <w:rsid w:val="00855AC7"/>
    <w:rsid w:val="00862C9A"/>
    <w:rsid w:val="00864E59"/>
    <w:rsid w:val="008657E0"/>
    <w:rsid w:val="00873278"/>
    <w:rsid w:val="00883797"/>
    <w:rsid w:val="00886BCD"/>
    <w:rsid w:val="00887792"/>
    <w:rsid w:val="00893874"/>
    <w:rsid w:val="008949AE"/>
    <w:rsid w:val="008A6A63"/>
    <w:rsid w:val="008B70FD"/>
    <w:rsid w:val="008C1554"/>
    <w:rsid w:val="008C2AD1"/>
    <w:rsid w:val="008C3949"/>
    <w:rsid w:val="008C7634"/>
    <w:rsid w:val="008E35C5"/>
    <w:rsid w:val="008E7EDF"/>
    <w:rsid w:val="008F4A5E"/>
    <w:rsid w:val="008F5A05"/>
    <w:rsid w:val="00906495"/>
    <w:rsid w:val="009065A9"/>
    <w:rsid w:val="00914F6B"/>
    <w:rsid w:val="00915894"/>
    <w:rsid w:val="00921D51"/>
    <w:rsid w:val="00925A4C"/>
    <w:rsid w:val="00925F52"/>
    <w:rsid w:val="009432BE"/>
    <w:rsid w:val="00943FB9"/>
    <w:rsid w:val="009468CB"/>
    <w:rsid w:val="00953A4E"/>
    <w:rsid w:val="00961476"/>
    <w:rsid w:val="00963306"/>
    <w:rsid w:val="00966588"/>
    <w:rsid w:val="00981D38"/>
    <w:rsid w:val="00986780"/>
    <w:rsid w:val="00990991"/>
    <w:rsid w:val="009915B1"/>
    <w:rsid w:val="00992A22"/>
    <w:rsid w:val="009B0F9B"/>
    <w:rsid w:val="009B33EF"/>
    <w:rsid w:val="009B4142"/>
    <w:rsid w:val="009B6630"/>
    <w:rsid w:val="009C532D"/>
    <w:rsid w:val="009C6276"/>
    <w:rsid w:val="009D4267"/>
    <w:rsid w:val="009D7806"/>
    <w:rsid w:val="009D7F6B"/>
    <w:rsid w:val="009E4E84"/>
    <w:rsid w:val="009E6B0B"/>
    <w:rsid w:val="009E7E72"/>
    <w:rsid w:val="009E7FEB"/>
    <w:rsid w:val="009F061C"/>
    <w:rsid w:val="009F73F3"/>
    <w:rsid w:val="009F788D"/>
    <w:rsid w:val="00A01199"/>
    <w:rsid w:val="00A0409C"/>
    <w:rsid w:val="00A058F2"/>
    <w:rsid w:val="00A061C9"/>
    <w:rsid w:val="00A0711E"/>
    <w:rsid w:val="00A14592"/>
    <w:rsid w:val="00A1630E"/>
    <w:rsid w:val="00A17387"/>
    <w:rsid w:val="00A200D8"/>
    <w:rsid w:val="00A21843"/>
    <w:rsid w:val="00A21EDB"/>
    <w:rsid w:val="00A237BD"/>
    <w:rsid w:val="00A32602"/>
    <w:rsid w:val="00A35EBD"/>
    <w:rsid w:val="00A51EB1"/>
    <w:rsid w:val="00A56433"/>
    <w:rsid w:val="00A755C4"/>
    <w:rsid w:val="00A757C7"/>
    <w:rsid w:val="00A87623"/>
    <w:rsid w:val="00A95B7C"/>
    <w:rsid w:val="00AA38EC"/>
    <w:rsid w:val="00AA7BD0"/>
    <w:rsid w:val="00AB1206"/>
    <w:rsid w:val="00AE0FD3"/>
    <w:rsid w:val="00AE31A0"/>
    <w:rsid w:val="00AE5860"/>
    <w:rsid w:val="00AE620B"/>
    <w:rsid w:val="00AF04F6"/>
    <w:rsid w:val="00AF1BFD"/>
    <w:rsid w:val="00AF4BF6"/>
    <w:rsid w:val="00B01EA8"/>
    <w:rsid w:val="00B04D7F"/>
    <w:rsid w:val="00B12700"/>
    <w:rsid w:val="00B152C4"/>
    <w:rsid w:val="00B268F5"/>
    <w:rsid w:val="00B27BBF"/>
    <w:rsid w:val="00B30F49"/>
    <w:rsid w:val="00B333E2"/>
    <w:rsid w:val="00B36D53"/>
    <w:rsid w:val="00B3744E"/>
    <w:rsid w:val="00B377F5"/>
    <w:rsid w:val="00B401E7"/>
    <w:rsid w:val="00B43FAF"/>
    <w:rsid w:val="00B50B12"/>
    <w:rsid w:val="00B557C5"/>
    <w:rsid w:val="00B579D6"/>
    <w:rsid w:val="00B6552B"/>
    <w:rsid w:val="00B76ED6"/>
    <w:rsid w:val="00B76F05"/>
    <w:rsid w:val="00B774C4"/>
    <w:rsid w:val="00B921DC"/>
    <w:rsid w:val="00B92CD5"/>
    <w:rsid w:val="00B95E22"/>
    <w:rsid w:val="00BA09DC"/>
    <w:rsid w:val="00BA1E2C"/>
    <w:rsid w:val="00BA2C1B"/>
    <w:rsid w:val="00BA41DD"/>
    <w:rsid w:val="00BD5219"/>
    <w:rsid w:val="00BE1A8C"/>
    <w:rsid w:val="00BE5346"/>
    <w:rsid w:val="00BF5DC4"/>
    <w:rsid w:val="00C06719"/>
    <w:rsid w:val="00C078D1"/>
    <w:rsid w:val="00C07930"/>
    <w:rsid w:val="00C1164F"/>
    <w:rsid w:val="00C11691"/>
    <w:rsid w:val="00C11D2A"/>
    <w:rsid w:val="00C15B5C"/>
    <w:rsid w:val="00C319B9"/>
    <w:rsid w:val="00C35783"/>
    <w:rsid w:val="00C54D9F"/>
    <w:rsid w:val="00C5509D"/>
    <w:rsid w:val="00C603D6"/>
    <w:rsid w:val="00C732D8"/>
    <w:rsid w:val="00C77440"/>
    <w:rsid w:val="00C77A40"/>
    <w:rsid w:val="00C857F1"/>
    <w:rsid w:val="00C86133"/>
    <w:rsid w:val="00C87BD3"/>
    <w:rsid w:val="00C90A82"/>
    <w:rsid w:val="00CA077C"/>
    <w:rsid w:val="00CB19D9"/>
    <w:rsid w:val="00CB21C2"/>
    <w:rsid w:val="00CB2540"/>
    <w:rsid w:val="00CB5F16"/>
    <w:rsid w:val="00CB6D97"/>
    <w:rsid w:val="00CC1667"/>
    <w:rsid w:val="00CC3417"/>
    <w:rsid w:val="00CC752F"/>
    <w:rsid w:val="00CD0B7D"/>
    <w:rsid w:val="00CD201A"/>
    <w:rsid w:val="00CD29FD"/>
    <w:rsid w:val="00CE6E7E"/>
    <w:rsid w:val="00CE7B31"/>
    <w:rsid w:val="00D000C7"/>
    <w:rsid w:val="00D007D7"/>
    <w:rsid w:val="00D01DE9"/>
    <w:rsid w:val="00D10D35"/>
    <w:rsid w:val="00D147DB"/>
    <w:rsid w:val="00D14A96"/>
    <w:rsid w:val="00D15772"/>
    <w:rsid w:val="00D172A8"/>
    <w:rsid w:val="00D22266"/>
    <w:rsid w:val="00D251CE"/>
    <w:rsid w:val="00D37646"/>
    <w:rsid w:val="00D4291F"/>
    <w:rsid w:val="00D42CB8"/>
    <w:rsid w:val="00D5604F"/>
    <w:rsid w:val="00D6029B"/>
    <w:rsid w:val="00D60EB5"/>
    <w:rsid w:val="00D6317B"/>
    <w:rsid w:val="00D6654C"/>
    <w:rsid w:val="00D66FB7"/>
    <w:rsid w:val="00D7530A"/>
    <w:rsid w:val="00D756C4"/>
    <w:rsid w:val="00D830FD"/>
    <w:rsid w:val="00D924CA"/>
    <w:rsid w:val="00D92E45"/>
    <w:rsid w:val="00D97382"/>
    <w:rsid w:val="00DA6835"/>
    <w:rsid w:val="00DB4703"/>
    <w:rsid w:val="00DC20F8"/>
    <w:rsid w:val="00DC4186"/>
    <w:rsid w:val="00DC4666"/>
    <w:rsid w:val="00DC51F5"/>
    <w:rsid w:val="00DD16C0"/>
    <w:rsid w:val="00DE0CCC"/>
    <w:rsid w:val="00DF3A13"/>
    <w:rsid w:val="00DF7E18"/>
    <w:rsid w:val="00E11F7D"/>
    <w:rsid w:val="00E17138"/>
    <w:rsid w:val="00E21EB0"/>
    <w:rsid w:val="00E27C9B"/>
    <w:rsid w:val="00E330A3"/>
    <w:rsid w:val="00E3434C"/>
    <w:rsid w:val="00E350E4"/>
    <w:rsid w:val="00E40E82"/>
    <w:rsid w:val="00E41F1A"/>
    <w:rsid w:val="00E47F48"/>
    <w:rsid w:val="00E47FE9"/>
    <w:rsid w:val="00E51232"/>
    <w:rsid w:val="00E5308F"/>
    <w:rsid w:val="00E53F7A"/>
    <w:rsid w:val="00E63832"/>
    <w:rsid w:val="00E64AD9"/>
    <w:rsid w:val="00E74095"/>
    <w:rsid w:val="00E95DB4"/>
    <w:rsid w:val="00E979D8"/>
    <w:rsid w:val="00EA5AEB"/>
    <w:rsid w:val="00EA707A"/>
    <w:rsid w:val="00EB35B8"/>
    <w:rsid w:val="00EC0BBD"/>
    <w:rsid w:val="00EC1DF8"/>
    <w:rsid w:val="00EC2D2D"/>
    <w:rsid w:val="00EC48A6"/>
    <w:rsid w:val="00EC7110"/>
    <w:rsid w:val="00ED6CFC"/>
    <w:rsid w:val="00EE0084"/>
    <w:rsid w:val="00EE62C3"/>
    <w:rsid w:val="00EF1A11"/>
    <w:rsid w:val="00EF1A1A"/>
    <w:rsid w:val="00EF2EB2"/>
    <w:rsid w:val="00F02FE3"/>
    <w:rsid w:val="00F03971"/>
    <w:rsid w:val="00F05316"/>
    <w:rsid w:val="00F101A4"/>
    <w:rsid w:val="00F1098B"/>
    <w:rsid w:val="00F10D18"/>
    <w:rsid w:val="00F11985"/>
    <w:rsid w:val="00F36880"/>
    <w:rsid w:val="00F41AC5"/>
    <w:rsid w:val="00F46C24"/>
    <w:rsid w:val="00F47581"/>
    <w:rsid w:val="00F501D7"/>
    <w:rsid w:val="00F5301A"/>
    <w:rsid w:val="00F635C7"/>
    <w:rsid w:val="00F63C25"/>
    <w:rsid w:val="00F75051"/>
    <w:rsid w:val="00F7692E"/>
    <w:rsid w:val="00F80E32"/>
    <w:rsid w:val="00F8405D"/>
    <w:rsid w:val="00F87DA7"/>
    <w:rsid w:val="00F900F0"/>
    <w:rsid w:val="00F93067"/>
    <w:rsid w:val="00F96F22"/>
    <w:rsid w:val="00F9781F"/>
    <w:rsid w:val="00FB4528"/>
    <w:rsid w:val="00FB57CA"/>
    <w:rsid w:val="00FE580A"/>
    <w:rsid w:val="00FF6157"/>
    <w:rsid w:val="00FF6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257CCF95"/>
  <w15:chartTrackingRefBased/>
  <w15:docId w15:val="{D5432A91-4E1A-4BA0-BCDD-F45D7C82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80E32"/>
    <w:pPr>
      <w:widowControl w:val="0"/>
      <w:autoSpaceDE w:val="0"/>
      <w:autoSpaceDN w:val="0"/>
      <w:adjustRightInd w:val="0"/>
      <w:spacing w:after="120"/>
    </w:pPr>
    <w:rPr>
      <w:sz w:val="21"/>
    </w:rPr>
  </w:style>
  <w:style w:type="paragraph" w:styleId="1">
    <w:name w:val="heading 1"/>
    <w:aliases w:val="heading 1"/>
    <w:qFormat/>
    <w:rsid w:val="00773989"/>
    <w:pPr>
      <w:widowControl w:val="0"/>
      <w:numPr>
        <w:numId w:val="2"/>
      </w:numPr>
      <w:spacing w:after="120"/>
      <w:outlineLvl w:val="0"/>
    </w:pPr>
    <w:rPr>
      <w:rFonts w:ascii="Arial" w:hAnsi="Arial"/>
      <w:b/>
      <w:sz w:val="22"/>
      <w:szCs w:val="32"/>
    </w:rPr>
  </w:style>
  <w:style w:type="paragraph" w:styleId="2">
    <w:name w:val="heading 2"/>
    <w:aliases w:val="heading 2"/>
    <w:qFormat/>
    <w:rsid w:val="00773989"/>
    <w:pPr>
      <w:widowControl w:val="0"/>
      <w:numPr>
        <w:ilvl w:val="1"/>
        <w:numId w:val="2"/>
      </w:numPr>
      <w:spacing w:after="120"/>
      <w:outlineLvl w:val="1"/>
    </w:pPr>
    <w:rPr>
      <w:rFonts w:ascii="Arial" w:hAnsi="Arial"/>
      <w:sz w:val="21"/>
      <w:szCs w:val="24"/>
    </w:rPr>
  </w:style>
  <w:style w:type="paragraph" w:styleId="3">
    <w:name w:val="heading 3"/>
    <w:aliases w:val="heading 3"/>
    <w:basedOn w:val="a0"/>
    <w:link w:val="30"/>
    <w:qFormat/>
    <w:rsid w:val="00773989"/>
    <w:pPr>
      <w:numPr>
        <w:ilvl w:val="2"/>
        <w:numId w:val="2"/>
      </w:numPr>
      <w:autoSpaceDE/>
      <w:autoSpaceDN/>
      <w:adjustRightInd/>
      <w:outlineLvl w:val="2"/>
    </w:pPr>
    <w:rPr>
      <w:rFonts w:ascii="Arial" w:hAnsi="Arial"/>
      <w:bCs/>
      <w:kern w:val="2"/>
      <w:szCs w:val="21"/>
    </w:rPr>
  </w:style>
  <w:style w:type="paragraph" w:styleId="4">
    <w:name w:val="heading 4"/>
    <w:aliases w:val="heading 4"/>
    <w:basedOn w:val="a0"/>
    <w:qFormat/>
    <w:rsid w:val="00773989"/>
    <w:pPr>
      <w:numPr>
        <w:ilvl w:val="3"/>
        <w:numId w:val="2"/>
      </w:numPr>
      <w:outlineLvl w:val="3"/>
    </w:pPr>
    <w:rPr>
      <w:rFonts w:ascii="Arial" w:hAnsi="Arial"/>
      <w:bCs/>
      <w:szCs w:val="28"/>
    </w:rPr>
  </w:style>
  <w:style w:type="paragraph" w:styleId="5">
    <w:name w:val="heading 5"/>
    <w:aliases w:val="heading 5"/>
    <w:basedOn w:val="a0"/>
    <w:qFormat/>
    <w:rsid w:val="00670F40"/>
    <w:pPr>
      <w:numPr>
        <w:ilvl w:val="4"/>
        <w:numId w:val="2"/>
      </w:numPr>
      <w:outlineLvl w:val="4"/>
    </w:pPr>
    <w:rPr>
      <w:bCs/>
      <w:szCs w:val="28"/>
    </w:rPr>
  </w:style>
  <w:style w:type="paragraph" w:styleId="6">
    <w:name w:val="heading 6"/>
    <w:aliases w:val="heading 6"/>
    <w:basedOn w:val="a0"/>
    <w:qFormat/>
    <w:rsid w:val="00670F40"/>
    <w:pPr>
      <w:numPr>
        <w:ilvl w:val="5"/>
        <w:numId w:val="2"/>
      </w:numPr>
      <w:outlineLvl w:val="5"/>
    </w:pPr>
    <w:rPr>
      <w:rFonts w:ascii="Arial" w:hAnsi="Arial"/>
      <w:bCs/>
      <w:szCs w:val="24"/>
    </w:rPr>
  </w:style>
  <w:style w:type="paragraph" w:styleId="7">
    <w:name w:val="heading 7"/>
    <w:basedOn w:val="a0"/>
    <w:qFormat/>
    <w:rsid w:val="00E330A3"/>
    <w:pPr>
      <w:keepLines/>
      <w:spacing w:before="240" w:after="64" w:line="320" w:lineRule="auto"/>
      <w:outlineLvl w:val="6"/>
    </w:pPr>
    <w:rPr>
      <w:bCs/>
      <w:szCs w:val="24"/>
    </w:rPr>
  </w:style>
  <w:style w:type="paragraph" w:styleId="8">
    <w:name w:val="heading 8"/>
    <w:basedOn w:val="a0"/>
    <w:qFormat/>
    <w:rsid w:val="00E330A3"/>
    <w:pPr>
      <w:keepLines/>
      <w:spacing w:before="240" w:after="64" w:line="320" w:lineRule="auto"/>
      <w:outlineLvl w:val="7"/>
    </w:pPr>
    <w:rPr>
      <w:rFonts w:ascii="Arial" w:eastAsia="黑体" w:hAnsi="Arial"/>
      <w:szCs w:val="24"/>
    </w:rPr>
  </w:style>
  <w:style w:type="paragraph" w:styleId="9">
    <w:name w:val="heading 9"/>
    <w:basedOn w:val="a0"/>
    <w:qFormat/>
    <w:rsid w:val="00E330A3"/>
    <w:pPr>
      <w:keepLines/>
      <w:spacing w:before="240" w:after="64" w:line="320" w:lineRule="auto"/>
      <w:outlineLvl w:val="8"/>
    </w:pPr>
    <w:rPr>
      <w:rFonts w:ascii="Arial" w:eastAsia="黑体" w:hAnsi="Arial"/>
      <w:szCs w:val="21"/>
    </w:rPr>
  </w:style>
  <w:style w:type="character" w:default="1" w:styleId="a1">
    <w:name w:val="Default Paragraph Font"/>
    <w:aliases w:val=" Char Char Char Char"/>
    <w:semiHidden/>
    <w:rsid w:val="00E330A3"/>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rsid w:val="00E330A3"/>
  </w:style>
  <w:style w:type="paragraph" w:customStyle="1" w:styleId="Abstract">
    <w:name w:val="Abstract"/>
    <w:basedOn w:val="a0"/>
    <w:rsid w:val="00E330A3"/>
    <w:pPr>
      <w:widowControl/>
      <w:tabs>
        <w:tab w:val="left" w:pos="0"/>
      </w:tabs>
      <w:spacing w:line="360" w:lineRule="auto"/>
      <w:ind w:leftChars="-1" w:left="-2" w:firstLine="1"/>
      <w:jc w:val="both"/>
    </w:pPr>
    <w:rPr>
      <w:rFonts w:ascii="Arial" w:hAnsi="Arial"/>
      <w:b/>
      <w:szCs w:val="21"/>
    </w:rPr>
  </w:style>
  <w:style w:type="paragraph" w:customStyle="1" w:styleId="CoName">
    <w:name w:val="Co. Name"/>
    <w:basedOn w:val="a0"/>
    <w:next w:val="a0"/>
    <w:rsid w:val="00E330A3"/>
    <w:pPr>
      <w:spacing w:line="360" w:lineRule="auto"/>
      <w:jc w:val="center"/>
    </w:pPr>
    <w:rPr>
      <w:rFonts w:ascii="Arial" w:eastAsia="黑体" w:hAnsi="Arial" w:cs="Arial"/>
      <w:sz w:val="32"/>
      <w:szCs w:val="32"/>
    </w:rPr>
  </w:style>
  <w:style w:type="paragraph" w:customStyle="1" w:styleId="Copyright">
    <w:name w:val="Copyright"/>
    <w:basedOn w:val="a0"/>
    <w:next w:val="a0"/>
    <w:rsid w:val="00E330A3"/>
    <w:pPr>
      <w:jc w:val="center"/>
    </w:pPr>
    <w:rPr>
      <w:rFonts w:ascii="Arial" w:hAnsi="Arial" w:cs="Arial"/>
      <w:sz w:val="22"/>
      <w:szCs w:val="22"/>
    </w:rPr>
  </w:style>
  <w:style w:type="paragraph" w:customStyle="1" w:styleId="CoverDocumentTitle">
    <w:name w:val="Cover Document Title"/>
    <w:basedOn w:val="a0"/>
    <w:rsid w:val="00E330A3"/>
    <w:pPr>
      <w:spacing w:line="360" w:lineRule="auto"/>
      <w:jc w:val="center"/>
    </w:pPr>
    <w:rPr>
      <w:rFonts w:ascii="Arial" w:eastAsia="黑体" w:hAnsi="Arial"/>
      <w:bCs/>
      <w:sz w:val="44"/>
      <w:szCs w:val="44"/>
    </w:rPr>
  </w:style>
  <w:style w:type="paragraph" w:customStyle="1" w:styleId="CoverTableText">
    <w:name w:val="Cover Table Text"/>
    <w:basedOn w:val="a0"/>
    <w:rsid w:val="005C0309"/>
    <w:pPr>
      <w:spacing w:after="0"/>
      <w:jc w:val="center"/>
    </w:pPr>
    <w:rPr>
      <w:rFonts w:ascii="Arial" w:hAnsi="Arial"/>
      <w:szCs w:val="21"/>
    </w:rPr>
  </w:style>
  <w:style w:type="paragraph" w:styleId="a4">
    <w:name w:val="Document Map"/>
    <w:basedOn w:val="a0"/>
    <w:semiHidden/>
    <w:rsid w:val="00E330A3"/>
    <w:pPr>
      <w:shd w:val="clear" w:color="auto" w:fill="000080"/>
    </w:pPr>
  </w:style>
  <w:style w:type="paragraph" w:customStyle="1" w:styleId="DocumentNo">
    <w:name w:val="Document No."/>
    <w:basedOn w:val="a0"/>
    <w:link w:val="DocumentNoChar"/>
    <w:rsid w:val="00E330A3"/>
    <w:pPr>
      <w:jc w:val="center"/>
    </w:pPr>
    <w:rPr>
      <w:rFonts w:ascii="Arial" w:hAnsi="Arial"/>
      <w:szCs w:val="21"/>
    </w:rPr>
  </w:style>
  <w:style w:type="paragraph" w:customStyle="1" w:styleId="DocumentTitle">
    <w:name w:val="Document Title"/>
    <w:basedOn w:val="CoverDocumentTitle"/>
    <w:next w:val="a0"/>
    <w:rsid w:val="00E330A3"/>
    <w:rPr>
      <w:sz w:val="32"/>
      <w:szCs w:val="32"/>
    </w:rPr>
  </w:style>
  <w:style w:type="paragraph" w:customStyle="1" w:styleId="FigureDescription">
    <w:name w:val="Figure Description"/>
    <w:next w:val="a0"/>
    <w:rsid w:val="00E330A3"/>
    <w:pPr>
      <w:numPr>
        <w:numId w:val="1"/>
      </w:numPr>
      <w:spacing w:afterLines="100" w:after="312"/>
      <w:jc w:val="center"/>
    </w:pPr>
    <w:rPr>
      <w:rFonts w:ascii="Arial" w:hAnsi="Arial"/>
      <w:sz w:val="18"/>
      <w:szCs w:val="18"/>
    </w:rPr>
  </w:style>
  <w:style w:type="paragraph" w:styleId="a5">
    <w:name w:val="footer"/>
    <w:rsid w:val="00E330A3"/>
    <w:pPr>
      <w:tabs>
        <w:tab w:val="center" w:pos="4510"/>
        <w:tab w:val="right" w:pos="9020"/>
      </w:tabs>
    </w:pPr>
    <w:rPr>
      <w:rFonts w:ascii="Arial" w:hAnsi="Arial"/>
      <w:sz w:val="18"/>
      <w:szCs w:val="18"/>
    </w:rPr>
  </w:style>
  <w:style w:type="paragraph" w:styleId="a6">
    <w:name w:val="header"/>
    <w:rsid w:val="00E330A3"/>
    <w:pPr>
      <w:tabs>
        <w:tab w:val="center" w:pos="4153"/>
        <w:tab w:val="right" w:pos="8306"/>
      </w:tabs>
      <w:snapToGrid w:val="0"/>
      <w:jc w:val="both"/>
    </w:pPr>
    <w:rPr>
      <w:rFonts w:ascii="Arial" w:hAnsi="Arial"/>
      <w:sz w:val="18"/>
      <w:szCs w:val="18"/>
    </w:rPr>
  </w:style>
  <w:style w:type="paragraph" w:customStyle="1" w:styleId="ItemList">
    <w:name w:val="Item List"/>
    <w:rsid w:val="00421FAC"/>
    <w:pPr>
      <w:numPr>
        <w:numId w:val="5"/>
      </w:numPr>
      <w:spacing w:after="120"/>
      <w:jc w:val="both"/>
    </w:pPr>
    <w:rPr>
      <w:rFonts w:ascii="Arial" w:hAnsi="Arial" w:cs="Arial"/>
      <w:sz w:val="21"/>
      <w:szCs w:val="21"/>
    </w:rPr>
  </w:style>
  <w:style w:type="paragraph" w:customStyle="1" w:styleId="NormalH1">
    <w:name w:val="Normal H1"/>
    <w:rsid w:val="00A01199"/>
    <w:pPr>
      <w:numPr>
        <w:ilvl w:val="6"/>
        <w:numId w:val="2"/>
      </w:numPr>
      <w:spacing w:after="120"/>
    </w:pPr>
    <w:rPr>
      <w:rFonts w:ascii="Arial" w:hAnsi="Arial"/>
      <w:sz w:val="21"/>
    </w:rPr>
  </w:style>
  <w:style w:type="paragraph" w:customStyle="1" w:styleId="NormalH2">
    <w:name w:val="Normal H2"/>
    <w:rsid w:val="00A01199"/>
    <w:pPr>
      <w:numPr>
        <w:ilvl w:val="7"/>
        <w:numId w:val="2"/>
      </w:numPr>
      <w:spacing w:after="120"/>
    </w:pPr>
    <w:rPr>
      <w:rFonts w:ascii="Arial" w:hAnsi="Arial"/>
      <w:sz w:val="21"/>
    </w:rPr>
  </w:style>
  <w:style w:type="paragraph" w:styleId="a7">
    <w:name w:val="Normal Indent"/>
    <w:basedOn w:val="a0"/>
    <w:rsid w:val="000657EB"/>
    <w:pPr>
      <w:ind w:left="720"/>
    </w:pPr>
  </w:style>
  <w:style w:type="paragraph" w:customStyle="1" w:styleId="Notes">
    <w:name w:val="Notes"/>
    <w:basedOn w:val="a7"/>
    <w:rsid w:val="00E330A3"/>
    <w:pPr>
      <w:ind w:left="567"/>
    </w:pPr>
    <w:rPr>
      <w:rFonts w:ascii="Arial Narrow" w:eastAsia="楷体_GB2312" w:hAnsi="Arial Narrow"/>
      <w:sz w:val="18"/>
      <w:szCs w:val="18"/>
    </w:rPr>
  </w:style>
  <w:style w:type="paragraph" w:styleId="a8">
    <w:name w:val="Balloon Text"/>
    <w:basedOn w:val="a0"/>
    <w:semiHidden/>
    <w:rsid w:val="00961476"/>
    <w:rPr>
      <w:sz w:val="18"/>
      <w:szCs w:val="18"/>
    </w:rPr>
  </w:style>
  <w:style w:type="paragraph" w:customStyle="1" w:styleId="ReferenceList">
    <w:name w:val="Reference List"/>
    <w:basedOn w:val="a0"/>
    <w:rsid w:val="0029312D"/>
    <w:pPr>
      <w:numPr>
        <w:numId w:val="3"/>
      </w:numPr>
      <w:spacing w:after="0"/>
      <w:jc w:val="both"/>
    </w:pPr>
    <w:rPr>
      <w:rFonts w:ascii="Arial" w:hAnsi="Arial"/>
      <w:szCs w:val="21"/>
    </w:rPr>
  </w:style>
  <w:style w:type="table" w:customStyle="1" w:styleId="Table">
    <w:name w:val="Table"/>
    <w:basedOn w:val="a2"/>
    <w:rsid w:val="00E330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TableDescription">
    <w:name w:val="Table Description"/>
    <w:basedOn w:val="FigureDescription"/>
    <w:next w:val="a0"/>
    <w:rsid w:val="00E330A3"/>
    <w:pPr>
      <w:keepNext/>
      <w:numPr>
        <w:numId w:val="4"/>
      </w:numPr>
      <w:spacing w:before="240" w:afterLines="0" w:after="0"/>
    </w:pPr>
  </w:style>
  <w:style w:type="paragraph" w:customStyle="1" w:styleId="TableHeading">
    <w:name w:val="Table Heading"/>
    <w:autoRedefine/>
    <w:rsid w:val="00E330A3"/>
    <w:pPr>
      <w:jc w:val="center"/>
    </w:pPr>
    <w:rPr>
      <w:rFonts w:ascii="Arial" w:hAnsi="Arial"/>
      <w:b/>
      <w:sz w:val="21"/>
      <w:szCs w:val="21"/>
    </w:rPr>
  </w:style>
  <w:style w:type="paragraph" w:styleId="a9">
    <w:name w:val="table of figures"/>
    <w:basedOn w:val="a0"/>
    <w:next w:val="a0"/>
    <w:semiHidden/>
    <w:rsid w:val="00E330A3"/>
    <w:pPr>
      <w:ind w:left="840" w:hanging="420"/>
    </w:pPr>
  </w:style>
  <w:style w:type="paragraph" w:customStyle="1" w:styleId="TableText">
    <w:name w:val="Table Text"/>
    <w:rsid w:val="00E330A3"/>
    <w:pPr>
      <w:tabs>
        <w:tab w:val="decimal" w:pos="0"/>
      </w:tabs>
    </w:pPr>
    <w:rPr>
      <w:rFonts w:ascii="Arial" w:hAnsi="Arial"/>
      <w:noProof/>
      <w:sz w:val="21"/>
      <w:szCs w:val="21"/>
    </w:rPr>
  </w:style>
  <w:style w:type="paragraph" w:styleId="TOC1">
    <w:name w:val="toc 1"/>
    <w:basedOn w:val="a0"/>
    <w:next w:val="a0"/>
    <w:uiPriority w:val="39"/>
    <w:rsid w:val="00E330A3"/>
    <w:pPr>
      <w:tabs>
        <w:tab w:val="left" w:pos="567"/>
        <w:tab w:val="right" w:leader="dot" w:pos="8295"/>
      </w:tabs>
      <w:adjustRightInd/>
      <w:spacing w:line="0" w:lineRule="atLeast"/>
    </w:pPr>
    <w:rPr>
      <w:rFonts w:ascii="Arial" w:hAnsi="Arial"/>
      <w:szCs w:val="21"/>
    </w:rPr>
  </w:style>
  <w:style w:type="paragraph" w:styleId="TOC2">
    <w:name w:val="toc 2"/>
    <w:basedOn w:val="a0"/>
    <w:uiPriority w:val="39"/>
    <w:rsid w:val="00E330A3"/>
    <w:pPr>
      <w:tabs>
        <w:tab w:val="left" w:pos="540"/>
        <w:tab w:val="right" w:leader="dot" w:pos="8296"/>
      </w:tabs>
      <w:snapToGrid w:val="0"/>
      <w:ind w:leftChars="50" w:left="105"/>
    </w:pPr>
    <w:rPr>
      <w:rFonts w:ascii="Arial" w:hAnsi="Arial"/>
      <w:szCs w:val="21"/>
    </w:rPr>
  </w:style>
  <w:style w:type="paragraph" w:styleId="TOC3">
    <w:name w:val="toc 3"/>
    <w:basedOn w:val="a0"/>
    <w:next w:val="a0"/>
    <w:autoRedefine/>
    <w:semiHidden/>
    <w:rsid w:val="00E330A3"/>
    <w:pPr>
      <w:ind w:left="840"/>
    </w:pPr>
  </w:style>
  <w:style w:type="paragraph" w:styleId="TOC4">
    <w:name w:val="toc 4"/>
    <w:basedOn w:val="a0"/>
    <w:next w:val="a0"/>
    <w:autoRedefine/>
    <w:semiHidden/>
    <w:rsid w:val="00E330A3"/>
    <w:pPr>
      <w:ind w:left="1260"/>
    </w:pPr>
  </w:style>
  <w:style w:type="paragraph" w:customStyle="1" w:styleId="aa">
    <w:name w:val="表格列标题"/>
    <w:basedOn w:val="a0"/>
    <w:rsid w:val="00F80E32"/>
    <w:pPr>
      <w:keepNext/>
      <w:widowControl/>
      <w:spacing w:after="0"/>
      <w:jc w:val="center"/>
    </w:pPr>
    <w:rPr>
      <w:b/>
    </w:rPr>
  </w:style>
  <w:style w:type="character" w:customStyle="1" w:styleId="DocumentNoChar">
    <w:name w:val="Document No. Char"/>
    <w:basedOn w:val="a1"/>
    <w:link w:val="DocumentNo"/>
    <w:rsid w:val="00DA6835"/>
    <w:rPr>
      <w:rFonts w:ascii="Arial" w:eastAsia="宋体" w:hAnsi="Arial"/>
      <w:sz w:val="21"/>
      <w:szCs w:val="21"/>
      <w:lang w:val="en-US" w:eastAsia="zh-CN" w:bidi="ar-SA"/>
    </w:rPr>
  </w:style>
  <w:style w:type="paragraph" w:customStyle="1" w:styleId="a">
    <w:name w:val="参考资料清单"/>
    <w:basedOn w:val="a0"/>
    <w:rsid w:val="00F80E32"/>
    <w:pPr>
      <w:keepNext/>
      <w:widowControl/>
      <w:numPr>
        <w:numId w:val="8"/>
      </w:numPr>
      <w:spacing w:after="0" w:line="360" w:lineRule="auto"/>
      <w:jc w:val="both"/>
    </w:pPr>
    <w:rPr>
      <w:rFonts w:ascii="Arial" w:hAnsi="Arial"/>
      <w:szCs w:val="21"/>
    </w:rPr>
  </w:style>
  <w:style w:type="paragraph" w:customStyle="1" w:styleId="Char">
    <w:name w:val="表头样式 Char"/>
    <w:basedOn w:val="a0"/>
    <w:link w:val="CharChar"/>
    <w:rsid w:val="00F80E32"/>
    <w:pPr>
      <w:keepNext/>
      <w:widowControl/>
      <w:spacing w:after="0"/>
      <w:jc w:val="center"/>
    </w:pPr>
    <w:rPr>
      <w:rFonts w:ascii="Arial" w:hAnsi="Arial"/>
      <w:b/>
      <w:szCs w:val="21"/>
    </w:rPr>
  </w:style>
  <w:style w:type="paragraph" w:customStyle="1" w:styleId="ab">
    <w:name w:val="封面华为技术"/>
    <w:basedOn w:val="a0"/>
    <w:rsid w:val="00F80E32"/>
    <w:pPr>
      <w:keepNext/>
      <w:widowControl/>
      <w:spacing w:after="0" w:line="360" w:lineRule="auto"/>
      <w:jc w:val="center"/>
    </w:pPr>
    <w:rPr>
      <w:rFonts w:ascii="Arial" w:eastAsia="黑体" w:hAnsi="Arial"/>
      <w:sz w:val="32"/>
      <w:szCs w:val="32"/>
    </w:rPr>
  </w:style>
  <w:style w:type="paragraph" w:customStyle="1" w:styleId="CharChar0">
    <w:name w:val=" Char Char"/>
    <w:basedOn w:val="a4"/>
    <w:autoRedefine/>
    <w:rsid w:val="009E7E72"/>
    <w:pPr>
      <w:autoSpaceDE/>
      <w:autoSpaceDN/>
      <w:spacing w:after="0" w:line="436" w:lineRule="exact"/>
      <w:ind w:left="357"/>
      <w:outlineLvl w:val="3"/>
    </w:pPr>
    <w:rPr>
      <w:rFonts w:ascii="Tahoma" w:hAnsi="Tahoma"/>
      <w:b/>
      <w:kern w:val="2"/>
      <w:sz w:val="24"/>
      <w:szCs w:val="24"/>
    </w:rPr>
  </w:style>
  <w:style w:type="paragraph" w:customStyle="1" w:styleId="ac">
    <w:name w:val="封面表格文本"/>
    <w:basedOn w:val="a0"/>
    <w:rsid w:val="00F80E32"/>
    <w:pPr>
      <w:keepNext/>
      <w:widowControl/>
      <w:spacing w:after="0"/>
      <w:jc w:val="center"/>
    </w:pPr>
    <w:rPr>
      <w:rFonts w:ascii="Arial" w:hAnsi="Arial"/>
      <w:szCs w:val="21"/>
    </w:rPr>
  </w:style>
  <w:style w:type="paragraph" w:customStyle="1" w:styleId="ad">
    <w:name w:val="封面文档标题"/>
    <w:basedOn w:val="a0"/>
    <w:rsid w:val="00F80E32"/>
    <w:pPr>
      <w:keepNext/>
      <w:widowControl/>
      <w:spacing w:after="0" w:line="360" w:lineRule="auto"/>
      <w:jc w:val="center"/>
    </w:pPr>
    <w:rPr>
      <w:rFonts w:ascii="Arial" w:eastAsia="黑体" w:hAnsi="Arial"/>
      <w:bCs/>
      <w:sz w:val="44"/>
      <w:szCs w:val="44"/>
    </w:rPr>
  </w:style>
  <w:style w:type="paragraph" w:customStyle="1" w:styleId="ae">
    <w:name w:val="关键词"/>
    <w:basedOn w:val="af"/>
    <w:link w:val="Char0"/>
    <w:rsid w:val="00F80E32"/>
  </w:style>
  <w:style w:type="paragraph" w:customStyle="1" w:styleId="af0">
    <w:name w:val="修订记录"/>
    <w:basedOn w:val="a0"/>
    <w:rsid w:val="00F80E32"/>
    <w:pPr>
      <w:keepNext/>
      <w:widowControl/>
      <w:spacing w:before="300" w:after="150" w:line="360" w:lineRule="auto"/>
      <w:jc w:val="center"/>
    </w:pPr>
    <w:rPr>
      <w:rFonts w:ascii="Arial" w:eastAsia="黑体" w:hAnsi="Arial"/>
      <w:sz w:val="32"/>
      <w:szCs w:val="32"/>
    </w:rPr>
  </w:style>
  <w:style w:type="paragraph" w:customStyle="1" w:styleId="af1">
    <w:name w:val="目录"/>
    <w:basedOn w:val="a0"/>
    <w:rsid w:val="00F80E32"/>
    <w:pPr>
      <w:keepNext/>
      <w:widowControl/>
      <w:adjustRightInd/>
      <w:spacing w:before="480" w:after="360"/>
      <w:jc w:val="center"/>
    </w:pPr>
    <w:rPr>
      <w:rFonts w:ascii="Arial" w:eastAsia="黑体" w:hAnsi="Arial"/>
      <w:sz w:val="32"/>
      <w:szCs w:val="32"/>
    </w:rPr>
  </w:style>
  <w:style w:type="paragraph" w:customStyle="1" w:styleId="af2">
    <w:name w:val="文档标题"/>
    <w:basedOn w:val="a0"/>
    <w:rsid w:val="00F80E32"/>
    <w:pPr>
      <w:keepNext/>
      <w:widowControl/>
      <w:tabs>
        <w:tab w:val="left" w:pos="0"/>
      </w:tabs>
      <w:spacing w:before="300" w:after="300"/>
      <w:jc w:val="center"/>
    </w:pPr>
    <w:rPr>
      <w:rFonts w:ascii="Arial" w:eastAsia="黑体" w:hAnsi="Arial"/>
      <w:sz w:val="32"/>
      <w:szCs w:val="32"/>
    </w:rPr>
  </w:style>
  <w:style w:type="paragraph" w:customStyle="1" w:styleId="af">
    <w:name w:val="摘要"/>
    <w:basedOn w:val="a0"/>
    <w:link w:val="Char1"/>
    <w:rsid w:val="00F80E32"/>
    <w:pPr>
      <w:keepNext/>
      <w:widowControl/>
      <w:tabs>
        <w:tab w:val="left" w:pos="907"/>
      </w:tabs>
      <w:spacing w:after="0" w:line="360" w:lineRule="auto"/>
      <w:ind w:left="879" w:hanging="879"/>
      <w:jc w:val="both"/>
    </w:pPr>
    <w:rPr>
      <w:rFonts w:ascii="Arial" w:hAnsi="Arial"/>
      <w:b/>
      <w:szCs w:val="21"/>
    </w:rPr>
  </w:style>
  <w:style w:type="paragraph" w:customStyle="1" w:styleId="af3">
    <w:name w:val="表格文本"/>
    <w:basedOn w:val="a0"/>
    <w:link w:val="Char2"/>
    <w:rsid w:val="00F80E32"/>
    <w:pPr>
      <w:keepNext/>
      <w:widowControl/>
      <w:tabs>
        <w:tab w:val="decimal" w:pos="0"/>
      </w:tabs>
      <w:spacing w:after="0"/>
    </w:pPr>
    <w:rPr>
      <w:rFonts w:ascii="Arial" w:hAnsi="Arial"/>
      <w:noProof/>
      <w:szCs w:val="21"/>
    </w:rPr>
  </w:style>
  <w:style w:type="paragraph" w:customStyle="1" w:styleId="af4">
    <w:name w:val="缺省文本"/>
    <w:basedOn w:val="a0"/>
    <w:rsid w:val="00F80E32"/>
    <w:pPr>
      <w:keepNext/>
      <w:widowControl/>
      <w:spacing w:after="0" w:line="360" w:lineRule="auto"/>
    </w:pPr>
    <w:rPr>
      <w:rFonts w:ascii="Arial" w:hAnsi="Arial"/>
      <w:szCs w:val="21"/>
    </w:rPr>
  </w:style>
  <w:style w:type="paragraph" w:customStyle="1" w:styleId="af5">
    <w:name w:val="表头文本"/>
    <w:rsid w:val="007E57CD"/>
    <w:pPr>
      <w:jc w:val="center"/>
    </w:pPr>
    <w:rPr>
      <w:rFonts w:ascii="Arial" w:hAnsi="Arial"/>
      <w:b/>
      <w:sz w:val="21"/>
      <w:szCs w:val="21"/>
    </w:rPr>
  </w:style>
  <w:style w:type="paragraph" w:styleId="af6">
    <w:name w:val="Body Text"/>
    <w:basedOn w:val="a0"/>
    <w:rsid w:val="00F80E32"/>
  </w:style>
  <w:style w:type="paragraph" w:styleId="af7">
    <w:name w:val="Body Text First Indent"/>
    <w:basedOn w:val="a0"/>
    <w:rsid w:val="00F80E32"/>
    <w:pPr>
      <w:keepNext/>
      <w:widowControl/>
      <w:spacing w:after="0" w:line="360" w:lineRule="auto"/>
      <w:ind w:firstLineChars="200" w:firstLine="420"/>
      <w:jc w:val="both"/>
    </w:pPr>
    <w:rPr>
      <w:rFonts w:ascii="Arial" w:hAnsi="Arial"/>
      <w:szCs w:val="21"/>
    </w:rPr>
  </w:style>
  <w:style w:type="paragraph" w:customStyle="1" w:styleId="af8">
    <w:name w:val="编写建议"/>
    <w:basedOn w:val="a0"/>
    <w:link w:val="Char3"/>
    <w:rsid w:val="00242116"/>
    <w:pPr>
      <w:keepNext/>
      <w:widowControl/>
      <w:spacing w:after="0" w:line="360" w:lineRule="auto"/>
      <w:ind w:firstLineChars="200" w:firstLine="420"/>
    </w:pPr>
    <w:rPr>
      <w:rFonts w:cs="Arial"/>
      <w:i/>
      <w:color w:val="0000FF"/>
      <w:szCs w:val="21"/>
    </w:rPr>
  </w:style>
  <w:style w:type="character" w:customStyle="1" w:styleId="CharChar">
    <w:name w:val="表头样式 Char Char"/>
    <w:basedOn w:val="a1"/>
    <w:link w:val="Char"/>
    <w:rsid w:val="00F80E32"/>
    <w:rPr>
      <w:rFonts w:ascii="Arial" w:eastAsia="宋体" w:hAnsi="Arial"/>
      <w:b/>
      <w:sz w:val="21"/>
      <w:szCs w:val="21"/>
      <w:lang w:val="en-US" w:eastAsia="zh-CN" w:bidi="ar-SA"/>
    </w:rPr>
  </w:style>
  <w:style w:type="table" w:styleId="af9">
    <w:name w:val="Table Grid"/>
    <w:basedOn w:val="a2"/>
    <w:rsid w:val="00F80E32"/>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表头样式"/>
    <w:basedOn w:val="a0"/>
    <w:rsid w:val="00F80E32"/>
    <w:pPr>
      <w:keepNext/>
      <w:widowControl/>
      <w:spacing w:after="0"/>
      <w:jc w:val="center"/>
    </w:pPr>
    <w:rPr>
      <w:rFonts w:ascii="Arial" w:hAnsi="Arial"/>
      <w:b/>
      <w:szCs w:val="21"/>
    </w:rPr>
  </w:style>
  <w:style w:type="character" w:customStyle="1" w:styleId="Char1">
    <w:name w:val="摘要 Char"/>
    <w:basedOn w:val="a1"/>
    <w:link w:val="af"/>
    <w:rsid w:val="00F80E32"/>
    <w:rPr>
      <w:rFonts w:ascii="Arial" w:eastAsia="宋体" w:hAnsi="Arial"/>
      <w:b/>
      <w:sz w:val="21"/>
      <w:szCs w:val="21"/>
      <w:lang w:val="en-US" w:eastAsia="zh-CN" w:bidi="ar-SA"/>
    </w:rPr>
  </w:style>
  <w:style w:type="character" w:customStyle="1" w:styleId="Char0">
    <w:name w:val="关键词 Char"/>
    <w:basedOn w:val="Char1"/>
    <w:link w:val="ae"/>
    <w:rsid w:val="00F80E32"/>
    <w:rPr>
      <w:rFonts w:ascii="Arial" w:eastAsia="宋体" w:hAnsi="Arial"/>
      <w:b/>
      <w:sz w:val="21"/>
      <w:szCs w:val="21"/>
      <w:lang w:val="en-US" w:eastAsia="zh-CN" w:bidi="ar-SA"/>
    </w:rPr>
  </w:style>
  <w:style w:type="character" w:customStyle="1" w:styleId="Char3">
    <w:name w:val="编写建议 Char"/>
    <w:basedOn w:val="a1"/>
    <w:link w:val="af8"/>
    <w:rsid w:val="00F80E32"/>
    <w:rPr>
      <w:rFonts w:eastAsia="宋体" w:cs="Arial"/>
      <w:i/>
      <w:color w:val="0000FF"/>
      <w:sz w:val="21"/>
      <w:szCs w:val="21"/>
      <w:lang w:val="en-US" w:eastAsia="zh-CN" w:bidi="ar-SA"/>
    </w:rPr>
  </w:style>
  <w:style w:type="character" w:customStyle="1" w:styleId="30">
    <w:name w:val="标题 3 字符"/>
    <w:aliases w:val="heading 3 字符"/>
    <w:basedOn w:val="a1"/>
    <w:link w:val="3"/>
    <w:rsid w:val="007E57CD"/>
    <w:rPr>
      <w:rFonts w:ascii="Arial" w:eastAsia="宋体" w:hAnsi="Arial"/>
      <w:bCs/>
      <w:kern w:val="2"/>
      <w:sz w:val="21"/>
      <w:szCs w:val="21"/>
      <w:lang w:val="en-US" w:eastAsia="zh-CN" w:bidi="ar-SA"/>
    </w:rPr>
  </w:style>
  <w:style w:type="character" w:customStyle="1" w:styleId="Char2">
    <w:name w:val="表格文本 Char"/>
    <w:basedOn w:val="a1"/>
    <w:link w:val="af3"/>
    <w:locked/>
    <w:rsid w:val="00F80E32"/>
    <w:rPr>
      <w:rFonts w:ascii="Arial" w:eastAsia="宋体" w:hAnsi="Arial"/>
      <w:noProof/>
      <w:sz w:val="21"/>
      <w:szCs w:val="21"/>
      <w:lang w:val="en-US" w:eastAsia="zh-CN" w:bidi="ar-SA"/>
    </w:rPr>
  </w:style>
  <w:style w:type="paragraph" w:customStyle="1" w:styleId="ParaCharCharCharCharCharCharChar">
    <w:name w:val="默认段落字体 Para Char Char Char Char Char Char Char"/>
    <w:aliases w:val="默认段落字体 Para Char Char Char Char1,默认段落字体 Para Char Char Char Char Char Char1,默认段落字体 Para Char Char Char Char11,默认段落字体 Para Char Char Char Char,默认段落字体 Para Char Char Char Char Char Char"/>
    <w:basedOn w:val="a0"/>
    <w:rsid w:val="008B70FD"/>
    <w:pPr>
      <w:autoSpaceDE/>
      <w:autoSpaceDN/>
      <w:adjustRightInd/>
      <w:spacing w:after="0"/>
      <w:ind w:left="840"/>
      <w:jc w:val="both"/>
    </w:pPr>
    <w:rPr>
      <w:rFonts w:ascii="Tahoma" w:hAnsi="Tahoma"/>
      <w:kern w:val="2"/>
      <w:sz w:val="24"/>
    </w:rPr>
  </w:style>
  <w:style w:type="character" w:styleId="afb">
    <w:name w:val="annotation reference"/>
    <w:basedOn w:val="a1"/>
    <w:semiHidden/>
    <w:rsid w:val="00B579D6"/>
    <w:rPr>
      <w:sz w:val="21"/>
      <w:szCs w:val="21"/>
    </w:rPr>
  </w:style>
  <w:style w:type="paragraph" w:styleId="afc">
    <w:name w:val="annotation text"/>
    <w:basedOn w:val="a0"/>
    <w:semiHidden/>
    <w:rsid w:val="00B579D6"/>
    <w:pPr>
      <w:spacing w:after="0"/>
    </w:pPr>
    <w:rPr>
      <w:sz w:val="20"/>
    </w:rPr>
  </w:style>
  <w:style w:type="paragraph" w:styleId="afd">
    <w:name w:val="annotation subject"/>
    <w:basedOn w:val="afc"/>
    <w:next w:val="afc"/>
    <w:semiHidden/>
    <w:rsid w:val="00925A4C"/>
    <w:pPr>
      <w:spacing w:after="120"/>
    </w:pPr>
    <w:rPr>
      <w:b/>
      <w:bC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799029">
      <w:bodyDiv w:val="1"/>
      <w:marLeft w:val="0"/>
      <w:marRight w:val="0"/>
      <w:marTop w:val="0"/>
      <w:marBottom w:val="0"/>
      <w:divBdr>
        <w:top w:val="none" w:sz="0" w:space="0" w:color="auto"/>
        <w:left w:val="none" w:sz="0" w:space="0" w:color="auto"/>
        <w:bottom w:val="none" w:sz="0" w:space="0" w:color="auto"/>
        <w:right w:val="none" w:sz="0" w:space="0" w:color="auto"/>
      </w:divBdr>
      <w:divsChild>
        <w:div w:id="813378683">
          <w:marLeft w:val="0"/>
          <w:marRight w:val="0"/>
          <w:marTop w:val="0"/>
          <w:marBottom w:val="0"/>
          <w:divBdr>
            <w:top w:val="none" w:sz="0" w:space="0" w:color="auto"/>
            <w:left w:val="none" w:sz="0" w:space="0" w:color="auto"/>
            <w:bottom w:val="none" w:sz="0" w:space="0" w:color="auto"/>
            <w:right w:val="none" w:sz="0" w:space="0" w:color="auto"/>
          </w:divBdr>
          <w:divsChild>
            <w:div w:id="4895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Microsoft_Word_97_-_2003_Document.doc"/><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F:\&#20854;&#23427;&#31649;&#29702;&#27969;&#31243;&#21644;&#27169;&#26495;\&#26680;&#24515;&#25991;&#26723;\&#24635;&#20307;&#27979;&#35797;&#31574;&#3005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总体测试策略模板.dot</Template>
  <TotalTime>3</TotalTime>
  <Pages>24</Pages>
  <Words>1954</Words>
  <Characters>11140</Characters>
  <Application>Microsoft Office Word</Application>
  <DocSecurity>0</DocSecurity>
  <Lines>92</Lines>
  <Paragraphs>26</Paragraphs>
  <ScaleCrop>false</ScaleCrop>
  <Manager/>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指导书</dc:title>
  <dc:subject/>
  <dc:creator>hui fan</dc:creator>
  <cp:keywords/>
  <dc:description/>
  <cp:lastModifiedBy>hui fan</cp:lastModifiedBy>
  <cp:revision>2</cp:revision>
  <cp:lastPrinted>1601-01-01T00:00:00Z</cp:lastPrinted>
  <dcterms:created xsi:type="dcterms:W3CDTF">2020-05-25T05:44:00Z</dcterms:created>
  <dcterms:modified xsi:type="dcterms:W3CDTF">2020-05-25T05:47:00Z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5</vt:lpwstr>
  </property>
  <property fmtid="{D5CDD505-2E9C-101B-9397-08002B2CF9AE}" pid="3" name="slevelui">
    <vt:lpwstr>0</vt:lpwstr>
  </property>
  <property fmtid="{D5CDD505-2E9C-101B-9397-08002B2CF9AE}" pid="4" name="_ms_pID_725343">
    <vt:lpwstr>(3)bDT3nvN0/AcUzoGhtzMHRQjjvTWbL1wf1ifJ2B3C2OEdxsTtB6Rsu1RWhiIyCIyHadWu97Da
GAnCndLTUSkrQvLXA6y6ZFzHHhDCZVSkHFfv3uDUGe1ta8yv5VF99vYHDGlVRyXbSNYFkrpu
ysUjyx+whxW0GnUBGxhsNT4yX1+X6xLkCAukPrj5Gmffvp1Nar5cNdtzIcr0ch2TiyXjTMoO
3G7zAzrK/M30f/WeeIQQo</vt:lpwstr>
  </property>
  <property fmtid="{D5CDD505-2E9C-101B-9397-08002B2CF9AE}" pid="5" name="_ms_pID_7253431">
    <vt:lpwstr>NGajaW+4Gpx+itTXSpZ5F1b5DD4044iSAPvPxa9ArfWAAcw4CMx
DvYoooGRK+PuqpQUqmc9z9mNFyWU4DRUegKRSv16c7+7AMTB+QIu8qo5ouFZnbhJSGpGwCyo
a0ek0ytFHhMR5qkMpAyyOz1sUzSmj1U7TBHHms8TXh+Nzcr0q4++lVSAHMj+LuhgQX+IMaMu
W3el5bPQSZfd46rVcBQvZ2BGQSsWAKzFmka/KuQdiN</vt:lpwstr>
  </property>
  <property fmtid="{D5CDD505-2E9C-101B-9397-08002B2CF9AE}" pid="6" name="sflag">
    <vt:lpwstr>1305864054</vt:lpwstr>
  </property>
  <property fmtid="{D5CDD505-2E9C-101B-9397-08002B2CF9AE}" pid="7" name="_ms_pID_7253432">
    <vt:lpwstr>CxE4dkm5/r9s3xu4H7lBaaMIKpldhk
FoD0Oe7LjvR8htoUuvkDwlHEvPvyNHWxhz7yfF6jGPGmpa2oWwiPRBlkjAxRhHL/eL3oIMUP
aI4bEqn7coEhP+lsyG9ZNpLg58hzvaebxXoj/D4jFA0+3/i22XO0H4IReRi1HZ5f</vt:lpwstr>
  </property>
</Properties>
</file>